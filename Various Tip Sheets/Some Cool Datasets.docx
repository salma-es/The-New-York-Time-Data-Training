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Some Cool Datasets</w:t>
      </w:r>
      <w:r w:rsidDel="00000000" w:rsidR="00000000" w:rsidRPr="00000000">
        <w:rPr>
          <w:rtl w:val="0"/>
        </w:rPr>
      </w:r>
    </w:p>
    <w:p w:rsidR="00000000" w:rsidDel="00000000" w:rsidP="00000000" w:rsidRDefault="00000000" w:rsidRPr="00000000" w14:paraId="00000002">
      <w:pPr>
        <w:spacing w:line="276" w:lineRule="auto"/>
        <w:jc w:val="left"/>
        <w:rPr>
          <w:i w:val="1"/>
          <w:sz w:val="28"/>
          <w:szCs w:val="28"/>
        </w:rPr>
      </w:pPr>
      <w:r w:rsidDel="00000000" w:rsidR="00000000" w:rsidRPr="00000000">
        <w:rPr>
          <w:rtl w:val="0"/>
        </w:rPr>
      </w:r>
    </w:p>
    <w:p w:rsidR="00000000" w:rsidDel="00000000" w:rsidP="00000000" w:rsidRDefault="00000000" w:rsidRPr="00000000" w14:paraId="00000003">
      <w:pPr>
        <w:spacing w:line="276" w:lineRule="auto"/>
        <w:jc w:val="left"/>
        <w:rPr>
          <w:i w:val="1"/>
          <w:sz w:val="28"/>
          <w:szCs w:val="28"/>
        </w:rPr>
      </w:pPr>
      <w:r w:rsidDel="00000000" w:rsidR="00000000" w:rsidRPr="00000000">
        <w:rPr>
          <w:i w:val="1"/>
          <w:sz w:val="28"/>
          <w:szCs w:val="28"/>
          <w:rtl w:val="0"/>
        </w:rPr>
        <w:t xml:space="preserve">Compiled by Lindsey, but made better by you. Please add more data! </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People:</w:t>
      </w:r>
    </w:p>
    <w:p w:rsidR="00000000" w:rsidDel="00000000" w:rsidP="00000000" w:rsidRDefault="00000000" w:rsidRPr="00000000" w14:paraId="00000006">
      <w:pPr>
        <w:numPr>
          <w:ilvl w:val="0"/>
          <w:numId w:val="12"/>
        </w:numPr>
        <w:spacing w:line="276" w:lineRule="auto"/>
        <w:ind w:left="720" w:hanging="360"/>
        <w:rPr>
          <w:sz w:val="28"/>
          <w:szCs w:val="28"/>
        </w:rPr>
      </w:pPr>
      <w:hyperlink r:id="rId6">
        <w:r w:rsidDel="00000000" w:rsidR="00000000" w:rsidRPr="00000000">
          <w:rPr>
            <w:sz w:val="28"/>
            <w:szCs w:val="28"/>
            <w:u w:val="single"/>
            <w:rtl w:val="0"/>
          </w:rPr>
          <w:t xml:space="preserve">Census Factfinder</w:t>
        </w:r>
      </w:hyperlink>
      <w:r w:rsidDel="00000000" w:rsidR="00000000" w:rsidRPr="00000000">
        <w:rPr>
          <w:sz w:val="28"/>
          <w:szCs w:val="28"/>
          <w:rtl w:val="0"/>
        </w:rPr>
        <w:t xml:space="preserve">: Information on people, places, economies, businesses, education, demographics, etc by U.S., state or county. Contains multiple years with more accessible in other parts of the Census site. Includes easy export to spreadsheets as well as visualization tools. </w:t>
      </w:r>
    </w:p>
    <w:p w:rsidR="00000000" w:rsidDel="00000000" w:rsidP="00000000" w:rsidRDefault="00000000" w:rsidRPr="00000000" w14:paraId="00000007">
      <w:pPr>
        <w:numPr>
          <w:ilvl w:val="1"/>
          <w:numId w:val="12"/>
        </w:numPr>
        <w:spacing w:line="276" w:lineRule="auto"/>
        <w:ind w:left="1440" w:hanging="360"/>
        <w:rPr>
          <w:sz w:val="28"/>
          <w:szCs w:val="28"/>
        </w:rPr>
      </w:pPr>
      <w:r w:rsidDel="00000000" w:rsidR="00000000" w:rsidRPr="00000000">
        <w:rPr>
          <w:sz w:val="28"/>
          <w:szCs w:val="28"/>
          <w:rtl w:val="0"/>
        </w:rPr>
        <w:t xml:space="preserve">Start with the guided search if you don’t know where to begin. </w:t>
      </w:r>
    </w:p>
    <w:p w:rsidR="00000000" w:rsidDel="00000000" w:rsidP="00000000" w:rsidRDefault="00000000" w:rsidRPr="00000000" w14:paraId="00000008">
      <w:pPr>
        <w:numPr>
          <w:ilvl w:val="1"/>
          <w:numId w:val="12"/>
        </w:numPr>
        <w:spacing w:line="276" w:lineRule="auto"/>
        <w:ind w:left="1440" w:hanging="360"/>
        <w:rPr>
          <w:sz w:val="28"/>
          <w:szCs w:val="28"/>
        </w:rPr>
      </w:pPr>
      <w:hyperlink r:id="rId7">
        <w:r w:rsidDel="00000000" w:rsidR="00000000" w:rsidRPr="00000000">
          <w:rPr>
            <w:sz w:val="28"/>
            <w:szCs w:val="28"/>
            <w:u w:val="single"/>
            <w:rtl w:val="0"/>
          </w:rPr>
          <w:t xml:space="preserve">Tutorials here</w:t>
        </w:r>
      </w:hyperlink>
      <w:r w:rsidDel="00000000" w:rsidR="00000000" w:rsidRPr="00000000">
        <w:rPr>
          <w:sz w:val="28"/>
          <w:szCs w:val="28"/>
          <w:rtl w:val="0"/>
        </w:rPr>
        <w:t xml:space="preserve">. </w:t>
      </w:r>
    </w:p>
    <w:p w:rsidR="00000000" w:rsidDel="00000000" w:rsidP="00000000" w:rsidRDefault="00000000" w:rsidRPr="00000000" w14:paraId="00000009">
      <w:pPr>
        <w:numPr>
          <w:ilvl w:val="0"/>
          <w:numId w:val="12"/>
        </w:numPr>
        <w:spacing w:line="276" w:lineRule="auto"/>
        <w:ind w:left="720" w:hanging="360"/>
        <w:rPr>
          <w:sz w:val="28"/>
          <w:szCs w:val="28"/>
        </w:rPr>
      </w:pPr>
      <w:hyperlink r:id="rId8">
        <w:r w:rsidDel="00000000" w:rsidR="00000000" w:rsidRPr="00000000">
          <w:rPr>
            <w:sz w:val="28"/>
            <w:szCs w:val="28"/>
            <w:u w:val="single"/>
            <w:rtl w:val="0"/>
          </w:rPr>
          <w:t xml:space="preserve">Census Reporter</w:t>
        </w:r>
      </w:hyperlink>
      <w:r w:rsidDel="00000000" w:rsidR="00000000" w:rsidRPr="00000000">
        <w:rPr>
          <w:sz w:val="28"/>
          <w:szCs w:val="28"/>
          <w:rtl w:val="0"/>
        </w:rPr>
        <w:t xml:space="preserve">: Prettier and easier to use, but not as much information. Great for backgrounding a place. </w:t>
      </w:r>
    </w:p>
    <w:p w:rsidR="00000000" w:rsidDel="00000000" w:rsidP="00000000" w:rsidRDefault="00000000" w:rsidRPr="00000000" w14:paraId="0000000A">
      <w:pPr>
        <w:numPr>
          <w:ilvl w:val="0"/>
          <w:numId w:val="12"/>
        </w:numPr>
        <w:ind w:left="720" w:hanging="360"/>
        <w:rPr>
          <w:sz w:val="28"/>
          <w:szCs w:val="28"/>
        </w:rPr>
      </w:pPr>
      <w:hyperlink r:id="rId9">
        <w:r w:rsidDel="00000000" w:rsidR="00000000" w:rsidRPr="00000000">
          <w:rPr>
            <w:color w:val="1155cc"/>
            <w:sz w:val="28"/>
            <w:szCs w:val="28"/>
            <w:u w:val="single"/>
            <w:rtl w:val="0"/>
          </w:rPr>
          <w:t xml:space="preserve">IPUMS</w:t>
        </w:r>
      </w:hyperlink>
      <w:r w:rsidDel="00000000" w:rsidR="00000000" w:rsidRPr="00000000">
        <w:rPr>
          <w:sz w:val="28"/>
          <w:szCs w:val="28"/>
          <w:rtl w:val="0"/>
        </w:rPr>
        <w:t xml:space="preserve">: Microdata from the Census as well as other countries</w:t>
      </w:r>
    </w:p>
    <w:p w:rsidR="00000000" w:rsidDel="00000000" w:rsidP="00000000" w:rsidRDefault="00000000" w:rsidRPr="00000000" w14:paraId="0000000B">
      <w:pPr>
        <w:numPr>
          <w:ilvl w:val="0"/>
          <w:numId w:val="12"/>
        </w:numPr>
        <w:spacing w:line="276" w:lineRule="auto"/>
        <w:ind w:left="720" w:hanging="360"/>
        <w:rPr>
          <w:sz w:val="28"/>
          <w:szCs w:val="28"/>
        </w:rPr>
      </w:pPr>
      <w:hyperlink r:id="rId10">
        <w:r w:rsidDel="00000000" w:rsidR="00000000" w:rsidRPr="00000000">
          <w:rPr>
            <w:sz w:val="28"/>
            <w:szCs w:val="28"/>
            <w:u w:val="single"/>
            <w:rtl w:val="0"/>
          </w:rPr>
          <w:t xml:space="preserve">General Social Survey</w:t>
        </w:r>
      </w:hyperlink>
      <w:r w:rsidDel="00000000" w:rsidR="00000000" w:rsidRPr="00000000">
        <w:rPr>
          <w:sz w:val="28"/>
          <w:szCs w:val="28"/>
          <w:rtl w:val="0"/>
        </w:rPr>
        <w:t xml:space="preserve">: Tracks opinions and demographics in the U.S. since 1972.</w:t>
      </w:r>
    </w:p>
    <w:p w:rsidR="00000000" w:rsidDel="00000000" w:rsidP="00000000" w:rsidRDefault="00000000" w:rsidRPr="00000000" w14:paraId="0000000C">
      <w:pPr>
        <w:numPr>
          <w:ilvl w:val="0"/>
          <w:numId w:val="12"/>
        </w:numPr>
        <w:spacing w:line="276" w:lineRule="auto"/>
        <w:ind w:left="720" w:hanging="360"/>
        <w:rPr>
          <w:sz w:val="28"/>
          <w:szCs w:val="28"/>
        </w:rPr>
      </w:pPr>
      <w:hyperlink r:id="rId11">
        <w:r w:rsidDel="00000000" w:rsidR="00000000" w:rsidRPr="00000000">
          <w:rPr>
            <w:sz w:val="28"/>
            <w:szCs w:val="28"/>
            <w:u w:val="single"/>
            <w:rtl w:val="0"/>
          </w:rPr>
          <w:t xml:space="preserve">Bureau of Labor Statistics</w:t>
        </w:r>
      </w:hyperlink>
      <w:r w:rsidDel="00000000" w:rsidR="00000000" w:rsidRPr="00000000">
        <w:rPr>
          <w:sz w:val="28"/>
          <w:szCs w:val="28"/>
          <w:rtl w:val="0"/>
        </w:rPr>
        <w:t xml:space="preserve">: Information on prices, inflation, employment, different professions, pay and benefits, productivity, etc.</w:t>
      </w:r>
    </w:p>
    <w:p w:rsidR="00000000" w:rsidDel="00000000" w:rsidP="00000000" w:rsidRDefault="00000000" w:rsidRPr="00000000" w14:paraId="0000000D">
      <w:pPr>
        <w:numPr>
          <w:ilvl w:val="1"/>
          <w:numId w:val="12"/>
        </w:numPr>
        <w:spacing w:line="276" w:lineRule="auto"/>
        <w:ind w:left="1440" w:hanging="360"/>
        <w:rPr>
          <w:sz w:val="28"/>
          <w:szCs w:val="28"/>
        </w:rPr>
      </w:pPr>
      <w:r w:rsidDel="00000000" w:rsidR="00000000" w:rsidRPr="00000000">
        <w:rPr>
          <w:sz w:val="28"/>
          <w:szCs w:val="28"/>
          <w:rtl w:val="0"/>
        </w:rPr>
        <w:t xml:space="preserve">American Time Use Survey</w:t>
      </w:r>
    </w:p>
    <w:p w:rsidR="00000000" w:rsidDel="00000000" w:rsidP="00000000" w:rsidRDefault="00000000" w:rsidRPr="00000000" w14:paraId="0000000E">
      <w:pPr>
        <w:numPr>
          <w:ilvl w:val="1"/>
          <w:numId w:val="12"/>
        </w:numPr>
        <w:spacing w:line="276" w:lineRule="auto"/>
        <w:ind w:left="1440" w:hanging="360"/>
        <w:rPr>
          <w:sz w:val="28"/>
          <w:szCs w:val="28"/>
        </w:rPr>
      </w:pPr>
      <w:r w:rsidDel="00000000" w:rsidR="00000000" w:rsidRPr="00000000">
        <w:rPr>
          <w:sz w:val="28"/>
          <w:szCs w:val="28"/>
          <w:rtl w:val="0"/>
        </w:rPr>
        <w:t xml:space="preserve">“Economy at a glance” for states and large cities. </w:t>
      </w:r>
      <w:hyperlink r:id="rId12">
        <w:r w:rsidDel="00000000" w:rsidR="00000000" w:rsidRPr="00000000">
          <w:rPr>
            <w:sz w:val="28"/>
            <w:szCs w:val="28"/>
            <w:u w:val="single"/>
            <w:rtl w:val="0"/>
          </w:rPr>
          <w:t xml:space="preserve">Sample</w:t>
        </w:r>
      </w:hyperlink>
      <w:r w:rsidDel="00000000" w:rsidR="00000000" w:rsidRPr="00000000">
        <w:rPr>
          <w:rtl w:val="0"/>
        </w:rPr>
      </w:r>
    </w:p>
    <w:p w:rsidR="00000000" w:rsidDel="00000000" w:rsidP="00000000" w:rsidRDefault="00000000" w:rsidRPr="00000000" w14:paraId="0000000F">
      <w:pPr>
        <w:numPr>
          <w:ilvl w:val="0"/>
          <w:numId w:val="12"/>
        </w:numPr>
        <w:spacing w:line="276" w:lineRule="auto"/>
        <w:ind w:left="720" w:hanging="360"/>
        <w:rPr>
          <w:sz w:val="28"/>
          <w:szCs w:val="28"/>
        </w:rPr>
      </w:pPr>
      <w:hyperlink r:id="rId13">
        <w:r w:rsidDel="00000000" w:rsidR="00000000" w:rsidRPr="00000000">
          <w:rPr>
            <w:sz w:val="28"/>
            <w:szCs w:val="28"/>
            <w:u w:val="single"/>
            <w:rtl w:val="0"/>
          </w:rPr>
          <w:t xml:space="preserve">Child Trends</w:t>
        </w:r>
      </w:hyperlink>
      <w:r w:rsidDel="00000000" w:rsidR="00000000" w:rsidRPr="00000000">
        <w:rPr>
          <w:sz w:val="28"/>
          <w:szCs w:val="28"/>
          <w:rtl w:val="0"/>
        </w:rPr>
        <w:t xml:space="preserve">: Aggregates hundreds of statistics on children and families across many topics. </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b w:val="1"/>
          <w:sz w:val="28"/>
          <w:szCs w:val="28"/>
        </w:rPr>
      </w:pPr>
      <w:r w:rsidDel="00000000" w:rsidR="00000000" w:rsidRPr="00000000">
        <w:rPr>
          <w:b w:val="1"/>
          <w:sz w:val="28"/>
          <w:szCs w:val="28"/>
          <w:rtl w:val="0"/>
        </w:rPr>
        <w:t xml:space="preserve">Government: </w:t>
      </w:r>
    </w:p>
    <w:p w:rsidR="00000000" w:rsidDel="00000000" w:rsidP="00000000" w:rsidRDefault="00000000" w:rsidRPr="00000000" w14:paraId="00000012">
      <w:pPr>
        <w:numPr>
          <w:ilvl w:val="0"/>
          <w:numId w:val="6"/>
        </w:numPr>
        <w:spacing w:line="276" w:lineRule="auto"/>
        <w:ind w:left="720" w:hanging="360"/>
        <w:rPr>
          <w:sz w:val="28"/>
          <w:szCs w:val="28"/>
        </w:rPr>
      </w:pPr>
      <w:hyperlink r:id="rId14">
        <w:r w:rsidDel="00000000" w:rsidR="00000000" w:rsidRPr="00000000">
          <w:rPr>
            <w:sz w:val="28"/>
            <w:szCs w:val="28"/>
            <w:u w:val="single"/>
            <w:rtl w:val="0"/>
          </w:rPr>
          <w:t xml:space="preserve">Data.gov</w:t>
        </w:r>
      </w:hyperlink>
      <w:r w:rsidDel="00000000" w:rsidR="00000000" w:rsidRPr="00000000">
        <w:rPr>
          <w:sz w:val="28"/>
          <w:szCs w:val="28"/>
          <w:rtl w:val="0"/>
        </w:rPr>
        <w:t xml:space="preserve">: “The home of the U.S. Government’s open data.”</w:t>
      </w:r>
    </w:p>
    <w:p w:rsidR="00000000" w:rsidDel="00000000" w:rsidP="00000000" w:rsidRDefault="00000000" w:rsidRPr="00000000" w14:paraId="00000013">
      <w:pPr>
        <w:numPr>
          <w:ilvl w:val="0"/>
          <w:numId w:val="6"/>
        </w:numPr>
        <w:spacing w:line="276" w:lineRule="auto"/>
        <w:ind w:left="720" w:hanging="360"/>
        <w:rPr>
          <w:sz w:val="28"/>
          <w:szCs w:val="28"/>
        </w:rPr>
      </w:pPr>
      <w:r w:rsidDel="00000000" w:rsidR="00000000" w:rsidRPr="00000000">
        <w:rPr>
          <w:sz w:val="28"/>
          <w:szCs w:val="28"/>
          <w:rtl w:val="0"/>
        </w:rPr>
        <w:t xml:space="preserve">DOJ’s </w:t>
      </w:r>
      <w:hyperlink r:id="rId15">
        <w:r w:rsidDel="00000000" w:rsidR="00000000" w:rsidRPr="00000000">
          <w:rPr>
            <w:sz w:val="28"/>
            <w:szCs w:val="28"/>
            <w:u w:val="single"/>
            <w:rtl w:val="0"/>
          </w:rPr>
          <w:t xml:space="preserve">Foreign Agents Registration database</w:t>
        </w:r>
      </w:hyperlink>
      <w:r w:rsidDel="00000000" w:rsidR="00000000" w:rsidRPr="00000000">
        <w:rPr>
          <w:sz w:val="28"/>
          <w:szCs w:val="28"/>
          <w:rtl w:val="0"/>
        </w:rPr>
        <w:t xml:space="preserve"> (</w:t>
      </w:r>
      <w:hyperlink r:id="rId16">
        <w:r w:rsidDel="00000000" w:rsidR="00000000" w:rsidRPr="00000000">
          <w:rPr>
            <w:sz w:val="28"/>
            <w:szCs w:val="28"/>
            <w:u w:val="single"/>
            <w:rtl w:val="0"/>
          </w:rPr>
          <w:t xml:space="preserve">document search</w:t>
        </w:r>
      </w:hyperlink>
      <w:r w:rsidDel="00000000" w:rsidR="00000000" w:rsidRPr="00000000">
        <w:rPr>
          <w:sz w:val="28"/>
          <w:szCs w:val="28"/>
          <w:rtl w:val="0"/>
        </w:rPr>
        <w:t xml:space="preserve">)</w:t>
      </w:r>
    </w:p>
    <w:p w:rsidR="00000000" w:rsidDel="00000000" w:rsidP="00000000" w:rsidRDefault="00000000" w:rsidRPr="00000000" w14:paraId="00000014">
      <w:pPr>
        <w:numPr>
          <w:ilvl w:val="1"/>
          <w:numId w:val="6"/>
        </w:numPr>
        <w:spacing w:line="276" w:lineRule="auto"/>
        <w:ind w:left="1440" w:hanging="360"/>
        <w:rPr>
          <w:sz w:val="28"/>
          <w:szCs w:val="28"/>
        </w:rPr>
      </w:pPr>
      <w:r w:rsidDel="00000000" w:rsidR="00000000" w:rsidRPr="00000000">
        <w:rPr>
          <w:sz w:val="28"/>
          <w:szCs w:val="28"/>
          <w:rtl w:val="0"/>
        </w:rPr>
        <w:t xml:space="preserve">More justice data is housed on the </w:t>
      </w:r>
      <w:hyperlink r:id="rId17">
        <w:r w:rsidDel="00000000" w:rsidR="00000000" w:rsidRPr="00000000">
          <w:rPr>
            <w:sz w:val="28"/>
            <w:szCs w:val="28"/>
            <w:u w:val="single"/>
            <w:rtl w:val="0"/>
          </w:rPr>
          <w:t xml:space="preserve">Bureau of Justice Statistics site</w:t>
        </w:r>
      </w:hyperlink>
      <w:r w:rsidDel="00000000" w:rsidR="00000000" w:rsidRPr="00000000">
        <w:rPr>
          <w:rtl w:val="0"/>
        </w:rPr>
      </w:r>
    </w:p>
    <w:p w:rsidR="00000000" w:rsidDel="00000000" w:rsidP="00000000" w:rsidRDefault="00000000" w:rsidRPr="00000000" w14:paraId="00000015">
      <w:pPr>
        <w:numPr>
          <w:ilvl w:val="0"/>
          <w:numId w:val="6"/>
        </w:numPr>
        <w:spacing w:line="276" w:lineRule="auto"/>
        <w:ind w:left="720" w:hanging="360"/>
        <w:rPr>
          <w:sz w:val="28"/>
          <w:szCs w:val="28"/>
        </w:rPr>
      </w:pPr>
      <w:hyperlink r:id="rId18">
        <w:r w:rsidDel="00000000" w:rsidR="00000000" w:rsidRPr="00000000">
          <w:rPr>
            <w:sz w:val="28"/>
            <w:szCs w:val="28"/>
            <w:u w:val="single"/>
            <w:rtl w:val="0"/>
          </w:rPr>
          <w:t xml:space="preserve">Plum Book</w:t>
        </w:r>
      </w:hyperlink>
      <w:r w:rsidDel="00000000" w:rsidR="00000000" w:rsidRPr="00000000">
        <w:rPr>
          <w:sz w:val="28"/>
          <w:szCs w:val="28"/>
          <w:rtl w:val="0"/>
        </w:rPr>
        <w:t xml:space="preserve">: Lists employees and salaries in the executive branch</w:t>
      </w:r>
    </w:p>
    <w:p w:rsidR="00000000" w:rsidDel="00000000" w:rsidP="00000000" w:rsidRDefault="00000000" w:rsidRPr="00000000" w14:paraId="00000016">
      <w:pPr>
        <w:numPr>
          <w:ilvl w:val="0"/>
          <w:numId w:val="6"/>
        </w:numPr>
        <w:spacing w:line="276" w:lineRule="auto"/>
        <w:ind w:left="720" w:hanging="360"/>
        <w:rPr>
          <w:sz w:val="28"/>
          <w:szCs w:val="28"/>
        </w:rPr>
      </w:pPr>
      <w:hyperlink r:id="rId19">
        <w:r w:rsidDel="00000000" w:rsidR="00000000" w:rsidRPr="00000000">
          <w:rPr>
            <w:sz w:val="28"/>
            <w:szCs w:val="28"/>
            <w:u w:val="single"/>
            <w:rtl w:val="0"/>
          </w:rPr>
          <w:t xml:space="preserve">Congressional Misconduct Database</w:t>
        </w:r>
      </w:hyperlink>
      <w:r w:rsidDel="00000000" w:rsidR="00000000" w:rsidRPr="00000000">
        <w:rPr>
          <w:sz w:val="28"/>
          <w:szCs w:val="28"/>
          <w:rtl w:val="0"/>
        </w:rPr>
        <w:t xml:space="preserve"> (Gov Track)</w:t>
      </w:r>
    </w:p>
    <w:p w:rsidR="00000000" w:rsidDel="00000000" w:rsidP="00000000" w:rsidRDefault="00000000" w:rsidRPr="00000000" w14:paraId="00000017">
      <w:pPr>
        <w:numPr>
          <w:ilvl w:val="0"/>
          <w:numId w:val="6"/>
        </w:numPr>
        <w:spacing w:line="276" w:lineRule="auto"/>
        <w:ind w:left="720" w:hanging="360"/>
        <w:rPr>
          <w:sz w:val="28"/>
          <w:szCs w:val="28"/>
        </w:rPr>
      </w:pPr>
      <w:r w:rsidDel="00000000" w:rsidR="00000000" w:rsidRPr="00000000">
        <w:rPr>
          <w:sz w:val="28"/>
          <w:szCs w:val="28"/>
          <w:rtl w:val="0"/>
        </w:rPr>
        <w:t xml:space="preserve">Bureau of Transportation Statistics: </w:t>
      </w:r>
      <w:hyperlink r:id="rId20">
        <w:r w:rsidDel="00000000" w:rsidR="00000000" w:rsidRPr="00000000">
          <w:rPr>
            <w:sz w:val="28"/>
            <w:szCs w:val="28"/>
            <w:u w:val="single"/>
            <w:rtl w:val="0"/>
          </w:rPr>
          <w:t xml:space="preserve">on-time airline departure</w:t>
        </w:r>
      </w:hyperlink>
      <w:r w:rsidDel="00000000" w:rsidR="00000000" w:rsidRPr="00000000">
        <w:rPr>
          <w:sz w:val="28"/>
          <w:szCs w:val="28"/>
          <w:rtl w:val="0"/>
        </w:rPr>
        <w:t xml:space="preserve"> and hundreds of other metrics</w:t>
      </w:r>
    </w:p>
    <w:p w:rsidR="00000000" w:rsidDel="00000000" w:rsidP="00000000" w:rsidRDefault="00000000" w:rsidRPr="00000000" w14:paraId="00000018">
      <w:pPr>
        <w:numPr>
          <w:ilvl w:val="0"/>
          <w:numId w:val="6"/>
        </w:numPr>
        <w:spacing w:line="276" w:lineRule="auto"/>
        <w:ind w:left="720" w:hanging="360"/>
        <w:rPr>
          <w:sz w:val="28"/>
          <w:szCs w:val="28"/>
        </w:rPr>
      </w:pPr>
      <w:r w:rsidDel="00000000" w:rsidR="00000000" w:rsidRPr="00000000">
        <w:rPr>
          <w:sz w:val="28"/>
          <w:szCs w:val="28"/>
          <w:rtl w:val="0"/>
        </w:rPr>
        <w:t xml:space="preserve">IRS 990 Filings: For tracking charities. </w:t>
      </w:r>
    </w:p>
    <w:p w:rsidR="00000000" w:rsidDel="00000000" w:rsidP="00000000" w:rsidRDefault="00000000" w:rsidRPr="00000000" w14:paraId="00000019">
      <w:pPr>
        <w:numPr>
          <w:ilvl w:val="1"/>
          <w:numId w:val="6"/>
        </w:numPr>
        <w:spacing w:line="276" w:lineRule="auto"/>
        <w:ind w:left="1440" w:hanging="360"/>
        <w:rPr>
          <w:sz w:val="28"/>
          <w:szCs w:val="28"/>
        </w:rPr>
      </w:pPr>
      <w:r w:rsidDel="00000000" w:rsidR="00000000" w:rsidRPr="00000000">
        <w:rPr>
          <w:sz w:val="28"/>
          <w:szCs w:val="28"/>
          <w:rtl w:val="0"/>
        </w:rPr>
        <w:t xml:space="preserve">Individual charities: </w:t>
      </w:r>
      <w:hyperlink r:id="rId21">
        <w:r w:rsidDel="00000000" w:rsidR="00000000" w:rsidRPr="00000000">
          <w:rPr>
            <w:sz w:val="28"/>
            <w:szCs w:val="28"/>
            <w:u w:val="single"/>
            <w:rtl w:val="0"/>
          </w:rPr>
          <w:t xml:space="preserve">ProPublica’s Nonprofit Explorer</w:t>
        </w:r>
      </w:hyperlink>
      <w:r w:rsidDel="00000000" w:rsidR="00000000" w:rsidRPr="00000000">
        <w:rPr>
          <w:sz w:val="28"/>
          <w:szCs w:val="28"/>
          <w:rtl w:val="0"/>
        </w:rPr>
        <w:t xml:space="preserve"> or </w:t>
      </w:r>
      <w:hyperlink r:id="rId22">
        <w:r w:rsidDel="00000000" w:rsidR="00000000" w:rsidRPr="00000000">
          <w:rPr>
            <w:sz w:val="28"/>
            <w:szCs w:val="28"/>
            <w:u w:val="single"/>
            <w:rtl w:val="0"/>
          </w:rPr>
          <w:t xml:space="preserve">Charity Navigator  </w:t>
        </w:r>
      </w:hyperlink>
      <w:r w:rsidDel="00000000" w:rsidR="00000000" w:rsidRPr="00000000">
        <w:rPr>
          <w:rtl w:val="0"/>
        </w:rPr>
      </w:r>
    </w:p>
    <w:p w:rsidR="00000000" w:rsidDel="00000000" w:rsidP="00000000" w:rsidRDefault="00000000" w:rsidRPr="00000000" w14:paraId="0000001A">
      <w:pPr>
        <w:numPr>
          <w:ilvl w:val="1"/>
          <w:numId w:val="6"/>
        </w:numPr>
        <w:spacing w:line="276" w:lineRule="auto"/>
        <w:ind w:left="1440" w:hanging="360"/>
        <w:rPr>
          <w:sz w:val="28"/>
          <w:szCs w:val="28"/>
        </w:rPr>
      </w:pPr>
      <w:r w:rsidDel="00000000" w:rsidR="00000000" w:rsidRPr="00000000">
        <w:rPr>
          <w:sz w:val="28"/>
          <w:szCs w:val="28"/>
          <w:rtl w:val="0"/>
        </w:rPr>
        <w:t xml:space="preserve">Industry trends: </w:t>
      </w:r>
      <w:hyperlink r:id="rId23">
        <w:r w:rsidDel="00000000" w:rsidR="00000000" w:rsidRPr="00000000">
          <w:rPr>
            <w:sz w:val="28"/>
            <w:szCs w:val="28"/>
            <w:u w:val="single"/>
            <w:rtl w:val="0"/>
          </w:rPr>
          <w:t xml:space="preserve">Amazon</w:t>
        </w:r>
      </w:hyperlink>
      <w:r w:rsidDel="00000000" w:rsidR="00000000" w:rsidRPr="00000000">
        <w:rPr>
          <w:sz w:val="28"/>
          <w:szCs w:val="28"/>
          <w:rtl w:val="0"/>
        </w:rPr>
        <w:t xml:space="preserve"> (contact Jeremy/Rachel)</w:t>
      </w:r>
    </w:p>
    <w:p w:rsidR="00000000" w:rsidDel="00000000" w:rsidP="00000000" w:rsidRDefault="00000000" w:rsidRPr="00000000" w14:paraId="0000001B">
      <w:pPr>
        <w:widowControl w:val="0"/>
        <w:numPr>
          <w:ilvl w:val="0"/>
          <w:numId w:val="6"/>
        </w:numPr>
        <w:spacing w:after="0" w:afterAutospacing="0" w:line="276" w:lineRule="auto"/>
        <w:ind w:left="720" w:hanging="360"/>
        <w:rPr>
          <w:sz w:val="28"/>
          <w:szCs w:val="28"/>
        </w:rPr>
      </w:pPr>
      <w:hyperlink r:id="rId24">
        <w:r w:rsidDel="00000000" w:rsidR="00000000" w:rsidRPr="00000000">
          <w:rPr>
            <w:color w:val="1155cc"/>
            <w:sz w:val="28"/>
            <w:szCs w:val="28"/>
            <w:u w:val="single"/>
            <w:rtl w:val="0"/>
          </w:rPr>
          <w:t xml:space="preserve">Office of Management and Budget</w:t>
        </w:r>
      </w:hyperlink>
      <w:r w:rsidDel="00000000" w:rsidR="00000000" w:rsidRPr="00000000">
        <w:rPr>
          <w:sz w:val="28"/>
          <w:szCs w:val="28"/>
          <w:rtl w:val="0"/>
        </w:rPr>
        <w:t xml:space="preserve">: Lots of great data on the federal budget. There’s also a list of OMB’s data inventory </w:t>
      </w:r>
      <w:hyperlink r:id="rId25">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 </w:t>
      </w:r>
    </w:p>
    <w:p w:rsidR="00000000" w:rsidDel="00000000" w:rsidP="00000000" w:rsidRDefault="00000000" w:rsidRPr="00000000" w14:paraId="0000001C">
      <w:pPr>
        <w:widowControl w:val="0"/>
        <w:numPr>
          <w:ilvl w:val="0"/>
          <w:numId w:val="6"/>
        </w:numPr>
        <w:spacing w:after="0" w:afterAutospacing="0" w:line="276" w:lineRule="auto"/>
        <w:ind w:left="720" w:hanging="360"/>
        <w:rPr>
          <w:sz w:val="28"/>
          <w:szCs w:val="28"/>
        </w:rPr>
      </w:pPr>
      <w:hyperlink r:id="rId26">
        <w:r w:rsidDel="00000000" w:rsidR="00000000" w:rsidRPr="00000000">
          <w:rPr>
            <w:color w:val="1155cc"/>
            <w:sz w:val="28"/>
            <w:szCs w:val="28"/>
            <w:u w:val="single"/>
            <w:rtl w:val="0"/>
          </w:rPr>
          <w:t xml:space="preserve">The Congressional Budget Office</w:t>
        </w:r>
      </w:hyperlink>
      <w:r w:rsidDel="00000000" w:rsidR="00000000" w:rsidRPr="00000000">
        <w:rPr>
          <w:sz w:val="28"/>
          <w:szCs w:val="28"/>
          <w:rtl w:val="0"/>
        </w:rPr>
        <w:t xml:space="preserve">: Data on historical budgets and projections that accompany Congress reports</w:t>
      </w:r>
    </w:p>
    <w:p w:rsidR="00000000" w:rsidDel="00000000" w:rsidP="00000000" w:rsidRDefault="00000000" w:rsidRPr="00000000" w14:paraId="0000001D">
      <w:pPr>
        <w:widowControl w:val="0"/>
        <w:numPr>
          <w:ilvl w:val="0"/>
          <w:numId w:val="6"/>
        </w:numPr>
        <w:spacing w:after="320" w:line="276" w:lineRule="auto"/>
        <w:ind w:left="720" w:hanging="360"/>
        <w:rPr>
          <w:sz w:val="28"/>
          <w:szCs w:val="28"/>
          <w:u w:val="none"/>
        </w:rPr>
      </w:pPr>
      <w:hyperlink r:id="rId27">
        <w:r w:rsidDel="00000000" w:rsidR="00000000" w:rsidRPr="00000000">
          <w:rPr>
            <w:color w:val="1155cc"/>
            <w:sz w:val="28"/>
            <w:szCs w:val="28"/>
            <w:u w:val="single"/>
            <w:rtl w:val="0"/>
          </w:rPr>
          <w:t xml:space="preserve">Federal contract misconduct </w:t>
        </w:r>
      </w:hyperlink>
      <w:r w:rsidDel="00000000" w:rsidR="00000000" w:rsidRPr="00000000">
        <w:rPr>
          <w:sz w:val="28"/>
          <w:szCs w:val="28"/>
          <w:rtl w:val="0"/>
        </w:rPr>
        <w:t xml:space="preserve">database</w:t>
      </w:r>
      <w:r w:rsidDel="00000000" w:rsidR="00000000" w:rsidRPr="00000000">
        <w:rPr>
          <w:rtl w:val="0"/>
        </w:rPr>
      </w:r>
    </w:p>
    <w:p w:rsidR="00000000" w:rsidDel="00000000" w:rsidP="00000000" w:rsidRDefault="00000000" w:rsidRPr="00000000" w14:paraId="0000001E">
      <w:pPr>
        <w:widowControl w:val="0"/>
        <w:spacing w:after="320" w:line="276" w:lineRule="auto"/>
        <w:rPr>
          <w:b w:val="1"/>
          <w:sz w:val="28"/>
          <w:szCs w:val="28"/>
        </w:rPr>
      </w:pPr>
      <w:r w:rsidDel="00000000" w:rsidR="00000000" w:rsidRPr="00000000">
        <w:rPr>
          <w:b w:val="1"/>
          <w:sz w:val="28"/>
          <w:szCs w:val="28"/>
          <w:rtl w:val="0"/>
        </w:rPr>
        <w:t xml:space="preserve">Crime and Justice: </w:t>
      </w:r>
    </w:p>
    <w:p w:rsidR="00000000" w:rsidDel="00000000" w:rsidP="00000000" w:rsidRDefault="00000000" w:rsidRPr="00000000" w14:paraId="0000001F">
      <w:pPr>
        <w:widowControl w:val="0"/>
        <w:numPr>
          <w:ilvl w:val="0"/>
          <w:numId w:val="6"/>
        </w:numPr>
        <w:spacing w:after="0" w:afterAutospacing="0" w:lineRule="auto"/>
        <w:ind w:left="720" w:hanging="360"/>
        <w:rPr>
          <w:sz w:val="28"/>
          <w:szCs w:val="28"/>
        </w:rPr>
      </w:pPr>
      <w:hyperlink r:id="rId28">
        <w:r w:rsidDel="00000000" w:rsidR="00000000" w:rsidRPr="00000000">
          <w:rPr>
            <w:color w:val="1155cc"/>
            <w:sz w:val="28"/>
            <w:szCs w:val="28"/>
            <w:u w:val="single"/>
            <w:rtl w:val="0"/>
          </w:rPr>
          <w:t xml:space="preserve">FBI Uniform Crime Reporting</w:t>
        </w:r>
      </w:hyperlink>
      <w:r w:rsidDel="00000000" w:rsidR="00000000" w:rsidRPr="00000000">
        <w:rPr>
          <w:b w:val="1"/>
          <w:sz w:val="28"/>
          <w:szCs w:val="28"/>
          <w:rtl w:val="0"/>
        </w:rPr>
        <w:t xml:space="preserve">: </w:t>
      </w:r>
      <w:r w:rsidDel="00000000" w:rsidR="00000000" w:rsidRPr="00000000">
        <w:rPr>
          <w:sz w:val="28"/>
          <w:szCs w:val="28"/>
          <w:rtl w:val="0"/>
        </w:rPr>
        <w:t xml:space="preserve">National and more local data on crimes, use of force, hate crimes and police</w:t>
      </w:r>
    </w:p>
    <w:p w:rsidR="00000000" w:rsidDel="00000000" w:rsidP="00000000" w:rsidRDefault="00000000" w:rsidRPr="00000000" w14:paraId="00000020">
      <w:pPr>
        <w:widowControl w:val="0"/>
        <w:numPr>
          <w:ilvl w:val="0"/>
          <w:numId w:val="6"/>
        </w:numPr>
        <w:spacing w:after="320" w:lineRule="auto"/>
        <w:ind w:left="720" w:hanging="360"/>
        <w:rPr>
          <w:sz w:val="28"/>
          <w:szCs w:val="28"/>
          <w:u w:val="none"/>
        </w:rPr>
      </w:pPr>
      <w:hyperlink r:id="rId29">
        <w:r w:rsidDel="00000000" w:rsidR="00000000" w:rsidRPr="00000000">
          <w:rPr>
            <w:color w:val="1155cc"/>
            <w:sz w:val="28"/>
            <w:szCs w:val="28"/>
            <w:u w:val="single"/>
            <w:rtl w:val="0"/>
          </w:rPr>
          <w:t xml:space="preserve">Bureau of Justice Statistics</w:t>
        </w:r>
      </w:hyperlink>
      <w:r w:rsidDel="00000000" w:rsidR="00000000" w:rsidRPr="00000000">
        <w:rPr>
          <w:sz w:val="28"/>
          <w:szCs w:val="28"/>
          <w:rtl w:val="0"/>
        </w:rPr>
        <w:t xml:space="preserve">: Data on justice spanning multiple types of federal, state and local prison and jails, including parole, victims and crime. Has good historical data.</w:t>
      </w:r>
      <w:r w:rsidDel="00000000" w:rsidR="00000000" w:rsidRPr="00000000">
        <w:rPr>
          <w:rtl w:val="0"/>
        </w:rPr>
      </w:r>
    </w:p>
    <w:p w:rsidR="00000000" w:rsidDel="00000000" w:rsidP="00000000" w:rsidRDefault="00000000" w:rsidRPr="00000000" w14:paraId="00000021">
      <w:pPr>
        <w:spacing w:line="276" w:lineRule="auto"/>
        <w:rPr>
          <w:b w:val="1"/>
          <w:sz w:val="28"/>
          <w:szCs w:val="28"/>
        </w:rPr>
      </w:pPr>
      <w:r w:rsidDel="00000000" w:rsidR="00000000" w:rsidRPr="00000000">
        <w:rPr>
          <w:b w:val="1"/>
          <w:sz w:val="28"/>
          <w:szCs w:val="28"/>
          <w:rtl w:val="0"/>
        </w:rPr>
        <w:t xml:space="preserve">NY-Specific Data: </w:t>
      </w:r>
    </w:p>
    <w:p w:rsidR="00000000" w:rsidDel="00000000" w:rsidP="00000000" w:rsidRDefault="00000000" w:rsidRPr="00000000" w14:paraId="00000022">
      <w:pPr>
        <w:numPr>
          <w:ilvl w:val="0"/>
          <w:numId w:val="6"/>
        </w:numPr>
        <w:ind w:left="720" w:hanging="360"/>
        <w:rPr>
          <w:sz w:val="28"/>
          <w:szCs w:val="28"/>
        </w:rPr>
      </w:pPr>
      <w:hyperlink r:id="rId30">
        <w:r w:rsidDel="00000000" w:rsidR="00000000" w:rsidRPr="00000000">
          <w:rPr>
            <w:color w:val="1155cc"/>
            <w:sz w:val="28"/>
            <w:szCs w:val="28"/>
            <w:u w:val="single"/>
            <w:rtl w:val="0"/>
          </w:rPr>
          <w:t xml:space="preserve">SeeThroughNY</w:t>
        </w:r>
      </w:hyperlink>
      <w:r w:rsidDel="00000000" w:rsidR="00000000" w:rsidRPr="00000000">
        <w:rPr>
          <w:sz w:val="28"/>
          <w:szCs w:val="28"/>
          <w:rtl w:val="0"/>
        </w:rPr>
        <w:t xml:space="preserve">: Database of public employees and public spending compiled by a non-partisan think tank. </w:t>
      </w:r>
    </w:p>
    <w:p w:rsidR="00000000" w:rsidDel="00000000" w:rsidP="00000000" w:rsidRDefault="00000000" w:rsidRPr="00000000" w14:paraId="00000023">
      <w:pPr>
        <w:widowControl w:val="0"/>
        <w:numPr>
          <w:ilvl w:val="0"/>
          <w:numId w:val="6"/>
        </w:numPr>
        <w:spacing w:after="0" w:afterAutospacing="0" w:lineRule="auto"/>
        <w:ind w:left="720" w:hanging="360"/>
        <w:rPr>
          <w:sz w:val="28"/>
          <w:szCs w:val="28"/>
        </w:rPr>
      </w:pPr>
      <w:hyperlink r:id="rId31">
        <w:r w:rsidDel="00000000" w:rsidR="00000000" w:rsidRPr="00000000">
          <w:rPr>
            <w:color w:val="1155cc"/>
            <w:sz w:val="28"/>
            <w:szCs w:val="28"/>
            <w:u w:val="single"/>
            <w:rtl w:val="0"/>
          </w:rPr>
          <w:t xml:space="preserve">New York State Crime Data</w:t>
        </w:r>
      </w:hyperlink>
      <w:r w:rsidDel="00000000" w:rsidR="00000000" w:rsidRPr="00000000">
        <w:rPr>
          <w:sz w:val="28"/>
          <w:szCs w:val="28"/>
          <w:rtl w:val="0"/>
        </w:rPr>
        <w:t xml:space="preserve">: State level data on all sorts of crimes, including arrest and disposition data. </w:t>
      </w:r>
    </w:p>
    <w:p w:rsidR="00000000" w:rsidDel="00000000" w:rsidP="00000000" w:rsidRDefault="00000000" w:rsidRPr="00000000" w14:paraId="00000024">
      <w:pPr>
        <w:widowControl w:val="0"/>
        <w:numPr>
          <w:ilvl w:val="0"/>
          <w:numId w:val="6"/>
        </w:numPr>
        <w:spacing w:after="0" w:afterAutospacing="0" w:lineRule="auto"/>
        <w:ind w:left="720" w:hanging="360"/>
        <w:rPr>
          <w:sz w:val="28"/>
          <w:szCs w:val="28"/>
        </w:rPr>
      </w:pPr>
      <w:hyperlink r:id="rId32">
        <w:r w:rsidDel="00000000" w:rsidR="00000000" w:rsidRPr="00000000">
          <w:rPr>
            <w:color w:val="1155cc"/>
            <w:sz w:val="28"/>
            <w:szCs w:val="28"/>
            <w:u w:val="single"/>
            <w:rtl w:val="0"/>
          </w:rPr>
          <w:t xml:space="preserve">NYPD Supplementary Homicide Reports</w:t>
        </w:r>
      </w:hyperlink>
      <w:r w:rsidDel="00000000" w:rsidR="00000000" w:rsidRPr="00000000">
        <w:rPr>
          <w:sz w:val="28"/>
          <w:szCs w:val="28"/>
          <w:rtl w:val="0"/>
        </w:rPr>
        <w:t xml:space="preserve">: Data on when, where, why and how murders occur.</w:t>
      </w:r>
    </w:p>
    <w:p w:rsidR="00000000" w:rsidDel="00000000" w:rsidP="00000000" w:rsidRDefault="00000000" w:rsidRPr="00000000" w14:paraId="00000025">
      <w:pPr>
        <w:widowControl w:val="0"/>
        <w:numPr>
          <w:ilvl w:val="0"/>
          <w:numId w:val="6"/>
        </w:numPr>
        <w:spacing w:after="0" w:afterAutospacing="0" w:lineRule="auto"/>
        <w:ind w:left="720" w:hanging="360"/>
        <w:rPr>
          <w:sz w:val="28"/>
          <w:szCs w:val="28"/>
          <w:u w:val="none"/>
        </w:rPr>
      </w:pPr>
      <w:hyperlink r:id="rId33">
        <w:r w:rsidDel="00000000" w:rsidR="00000000" w:rsidRPr="00000000">
          <w:rPr>
            <w:color w:val="1155cc"/>
            <w:sz w:val="28"/>
            <w:szCs w:val="28"/>
            <w:u w:val="single"/>
            <w:rtl w:val="0"/>
          </w:rPr>
          <w:t xml:space="preserve">NYC Open data portal</w:t>
        </w:r>
      </w:hyperlink>
      <w:r w:rsidDel="00000000" w:rsidR="00000000" w:rsidRPr="00000000">
        <w:rPr>
          <w:rtl w:val="0"/>
        </w:rPr>
      </w:r>
    </w:p>
    <w:p w:rsidR="00000000" w:rsidDel="00000000" w:rsidP="00000000" w:rsidRDefault="00000000" w:rsidRPr="00000000" w14:paraId="00000026">
      <w:pPr>
        <w:widowControl w:val="0"/>
        <w:numPr>
          <w:ilvl w:val="0"/>
          <w:numId w:val="6"/>
        </w:numPr>
        <w:spacing w:after="320" w:lineRule="auto"/>
        <w:ind w:left="720" w:hanging="360"/>
        <w:rPr>
          <w:sz w:val="28"/>
          <w:szCs w:val="28"/>
          <w:u w:val="none"/>
        </w:rPr>
      </w:pPr>
      <w:hyperlink r:id="rId34">
        <w:r w:rsidDel="00000000" w:rsidR="00000000" w:rsidRPr="00000000">
          <w:rPr>
            <w:color w:val="1155cc"/>
            <w:sz w:val="28"/>
            <w:szCs w:val="28"/>
            <w:u w:val="single"/>
            <w:rtl w:val="0"/>
          </w:rPr>
          <w:t xml:space="preserve">NY State open data portal</w:t>
        </w:r>
      </w:hyperlink>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spacing w:line="276" w:lineRule="auto"/>
        <w:rPr>
          <w:b w:val="1"/>
          <w:sz w:val="28"/>
          <w:szCs w:val="28"/>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r>
    </w:p>
    <w:p w:rsidR="00000000" w:rsidDel="00000000" w:rsidP="00000000" w:rsidRDefault="00000000" w:rsidRPr="00000000" w14:paraId="0000002A">
      <w:pPr>
        <w:spacing w:line="276" w:lineRule="auto"/>
        <w:rPr>
          <w:b w:val="1"/>
          <w:sz w:val="28"/>
          <w:szCs w:val="28"/>
        </w:rPr>
      </w:pPr>
      <w:r w:rsidDel="00000000" w:rsidR="00000000" w:rsidRPr="00000000">
        <w:rPr>
          <w:b w:val="1"/>
          <w:sz w:val="28"/>
          <w:szCs w:val="28"/>
          <w:rtl w:val="0"/>
        </w:rPr>
        <w:t xml:space="preserve">Economics and Business: </w:t>
      </w:r>
    </w:p>
    <w:p w:rsidR="00000000" w:rsidDel="00000000" w:rsidP="00000000" w:rsidRDefault="00000000" w:rsidRPr="00000000" w14:paraId="0000002B">
      <w:pPr>
        <w:numPr>
          <w:ilvl w:val="0"/>
          <w:numId w:val="7"/>
        </w:numPr>
        <w:spacing w:line="276" w:lineRule="auto"/>
        <w:ind w:left="720" w:hanging="360"/>
        <w:rPr>
          <w:sz w:val="28"/>
          <w:szCs w:val="28"/>
        </w:rPr>
      </w:pPr>
      <w:hyperlink r:id="rId35">
        <w:r w:rsidDel="00000000" w:rsidR="00000000" w:rsidRPr="00000000">
          <w:rPr>
            <w:sz w:val="28"/>
            <w:szCs w:val="28"/>
            <w:u w:val="single"/>
            <w:rtl w:val="0"/>
          </w:rPr>
          <w:t xml:space="preserve">S&amp;P Capital IQ</w:t>
        </w:r>
      </w:hyperlink>
      <w:r w:rsidDel="00000000" w:rsidR="00000000" w:rsidRPr="00000000">
        <w:rPr>
          <w:sz w:val="28"/>
          <w:szCs w:val="28"/>
          <w:rtl w:val="0"/>
        </w:rPr>
        <w:t xml:space="preserve">: Wealth of information on publicly traded companies pulled from SEC filings.</w:t>
      </w:r>
    </w:p>
    <w:p w:rsidR="00000000" w:rsidDel="00000000" w:rsidP="00000000" w:rsidRDefault="00000000" w:rsidRPr="00000000" w14:paraId="0000002C">
      <w:pPr>
        <w:numPr>
          <w:ilvl w:val="0"/>
          <w:numId w:val="7"/>
        </w:numPr>
        <w:spacing w:line="276" w:lineRule="auto"/>
        <w:ind w:left="720" w:hanging="360"/>
        <w:rPr>
          <w:sz w:val="28"/>
          <w:szCs w:val="28"/>
        </w:rPr>
      </w:pPr>
      <w:hyperlink r:id="rId36">
        <w:r w:rsidDel="00000000" w:rsidR="00000000" w:rsidRPr="00000000">
          <w:rPr>
            <w:color w:val="1155cc"/>
            <w:sz w:val="28"/>
            <w:szCs w:val="28"/>
            <w:u w:val="single"/>
            <w:rtl w:val="0"/>
          </w:rPr>
          <w:t xml:space="preserve">Bureau of Labor Statistics</w:t>
        </w:r>
      </w:hyperlink>
      <w:r w:rsidDel="00000000" w:rsidR="00000000" w:rsidRPr="00000000">
        <w:rPr>
          <w:sz w:val="28"/>
          <w:szCs w:val="28"/>
          <w:rtl w:val="0"/>
        </w:rPr>
        <w:t xml:space="preserve">: Data on pay and benefits, industries, employment and unemployment, inflation, how people use their time, productivity and economic profiles of local areas.</w:t>
      </w:r>
    </w:p>
    <w:p w:rsidR="00000000" w:rsidDel="00000000" w:rsidP="00000000" w:rsidRDefault="00000000" w:rsidRPr="00000000" w14:paraId="0000002D">
      <w:pPr>
        <w:numPr>
          <w:ilvl w:val="0"/>
          <w:numId w:val="7"/>
        </w:numPr>
        <w:spacing w:line="276" w:lineRule="auto"/>
        <w:ind w:left="720" w:hanging="360"/>
        <w:rPr>
          <w:sz w:val="28"/>
          <w:szCs w:val="28"/>
        </w:rPr>
      </w:pPr>
      <w:hyperlink r:id="rId37">
        <w:r w:rsidDel="00000000" w:rsidR="00000000" w:rsidRPr="00000000">
          <w:rPr>
            <w:color w:val="1155cc"/>
            <w:sz w:val="28"/>
            <w:szCs w:val="28"/>
            <w:u w:val="single"/>
            <w:rtl w:val="0"/>
          </w:rPr>
          <w:t xml:space="preserve">Bureau of Economic Analysis</w:t>
        </w:r>
      </w:hyperlink>
      <w:r w:rsidDel="00000000" w:rsidR="00000000" w:rsidRPr="00000000">
        <w:rPr>
          <w:sz w:val="28"/>
          <w:szCs w:val="28"/>
          <w:rtl w:val="0"/>
        </w:rPr>
        <w:t xml:space="preserve">: Easy to use site that has a wealth of economic data</w:t>
      </w:r>
    </w:p>
    <w:p w:rsidR="00000000" w:rsidDel="00000000" w:rsidP="00000000" w:rsidRDefault="00000000" w:rsidRPr="00000000" w14:paraId="0000002E">
      <w:pPr>
        <w:numPr>
          <w:ilvl w:val="0"/>
          <w:numId w:val="7"/>
        </w:numPr>
        <w:spacing w:line="276" w:lineRule="auto"/>
        <w:ind w:left="720" w:hanging="360"/>
        <w:rPr>
          <w:sz w:val="28"/>
          <w:szCs w:val="28"/>
        </w:rPr>
      </w:pPr>
      <w:hyperlink r:id="rId38">
        <w:r w:rsidDel="00000000" w:rsidR="00000000" w:rsidRPr="00000000">
          <w:rPr>
            <w:color w:val="1155cc"/>
            <w:sz w:val="28"/>
            <w:szCs w:val="28"/>
            <w:u w:val="single"/>
            <w:rtl w:val="0"/>
          </w:rPr>
          <w:t xml:space="preserve">Federal Reserve Bank of St. Louis’s FRED</w:t>
        </w:r>
      </w:hyperlink>
      <w:r w:rsidDel="00000000" w:rsidR="00000000" w:rsidRPr="00000000">
        <w:rPr>
          <w:rtl w:val="0"/>
        </w:rPr>
      </w:r>
    </w:p>
    <w:p w:rsidR="00000000" w:rsidDel="00000000" w:rsidP="00000000" w:rsidRDefault="00000000" w:rsidRPr="00000000" w14:paraId="0000002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0">
      <w:pPr>
        <w:spacing w:line="276" w:lineRule="auto"/>
        <w:rPr>
          <w:b w:val="1"/>
          <w:sz w:val="28"/>
          <w:szCs w:val="28"/>
        </w:rPr>
      </w:pPr>
      <w:r w:rsidDel="00000000" w:rsidR="00000000" w:rsidRPr="00000000">
        <w:rPr>
          <w:b w:val="1"/>
          <w:sz w:val="28"/>
          <w:szCs w:val="28"/>
          <w:rtl w:val="0"/>
        </w:rPr>
        <w:t xml:space="preserve">War: </w:t>
      </w:r>
    </w:p>
    <w:p w:rsidR="00000000" w:rsidDel="00000000" w:rsidP="00000000" w:rsidRDefault="00000000" w:rsidRPr="00000000" w14:paraId="00000031">
      <w:pPr>
        <w:numPr>
          <w:ilvl w:val="0"/>
          <w:numId w:val="8"/>
        </w:numPr>
        <w:spacing w:line="276" w:lineRule="auto"/>
        <w:ind w:left="720" w:hanging="360"/>
        <w:rPr>
          <w:sz w:val="28"/>
          <w:szCs w:val="28"/>
        </w:rPr>
      </w:pPr>
      <w:hyperlink r:id="rId39">
        <w:r w:rsidDel="00000000" w:rsidR="00000000" w:rsidRPr="00000000">
          <w:rPr>
            <w:sz w:val="28"/>
            <w:szCs w:val="28"/>
            <w:u w:val="single"/>
            <w:rtl w:val="0"/>
          </w:rPr>
          <w:t xml:space="preserve">Long War Journal</w:t>
        </w:r>
      </w:hyperlink>
      <w:r w:rsidDel="00000000" w:rsidR="00000000" w:rsidRPr="00000000">
        <w:rPr>
          <w:sz w:val="28"/>
          <w:szCs w:val="28"/>
          <w:rtl w:val="0"/>
        </w:rPr>
        <w:t xml:space="preserve">: Airstrike data and Taliban control in Afghanistan </w:t>
      </w:r>
    </w:p>
    <w:p w:rsidR="00000000" w:rsidDel="00000000" w:rsidP="00000000" w:rsidRDefault="00000000" w:rsidRPr="00000000" w14:paraId="00000032">
      <w:pPr>
        <w:numPr>
          <w:ilvl w:val="0"/>
          <w:numId w:val="8"/>
        </w:numPr>
        <w:spacing w:line="276" w:lineRule="auto"/>
        <w:ind w:left="720" w:hanging="360"/>
        <w:rPr>
          <w:sz w:val="28"/>
          <w:szCs w:val="28"/>
        </w:rPr>
      </w:pPr>
      <w:hyperlink r:id="rId40">
        <w:r w:rsidDel="00000000" w:rsidR="00000000" w:rsidRPr="00000000">
          <w:rPr>
            <w:sz w:val="28"/>
            <w:szCs w:val="28"/>
            <w:u w:val="single"/>
            <w:rtl w:val="0"/>
          </w:rPr>
          <w:t xml:space="preserve">Defense Logistics Agency</w:t>
        </w:r>
      </w:hyperlink>
      <w:r w:rsidDel="00000000" w:rsidR="00000000" w:rsidRPr="00000000">
        <w:rPr>
          <w:sz w:val="28"/>
          <w:szCs w:val="28"/>
          <w:rtl w:val="0"/>
        </w:rPr>
        <w:t xml:space="preserve">: Military weapons being sold to local police departments</w:t>
      </w:r>
    </w:p>
    <w:p w:rsidR="00000000" w:rsidDel="00000000" w:rsidP="00000000" w:rsidRDefault="00000000" w:rsidRPr="00000000" w14:paraId="00000033">
      <w:pPr>
        <w:widowControl w:val="0"/>
        <w:numPr>
          <w:ilvl w:val="0"/>
          <w:numId w:val="8"/>
        </w:numPr>
        <w:spacing w:after="0" w:afterAutospacing="0" w:lineRule="auto"/>
        <w:ind w:left="720" w:hanging="360"/>
        <w:rPr>
          <w:sz w:val="28"/>
          <w:szCs w:val="28"/>
        </w:rPr>
      </w:pPr>
      <w:hyperlink r:id="rId41">
        <w:r w:rsidDel="00000000" w:rsidR="00000000" w:rsidRPr="00000000">
          <w:rPr>
            <w:color w:val="1155cc"/>
            <w:sz w:val="28"/>
            <w:szCs w:val="28"/>
            <w:u w:val="single"/>
            <w:rtl w:val="0"/>
          </w:rPr>
          <w:t xml:space="preserve">National Consortium for the Study of Terrorism and Responses to Terrorism</w:t>
        </w:r>
      </w:hyperlink>
      <w:r w:rsidDel="00000000" w:rsidR="00000000" w:rsidRPr="00000000">
        <w:rPr>
          <w:rtl w:val="0"/>
        </w:rPr>
      </w:r>
    </w:p>
    <w:p w:rsidR="00000000" w:rsidDel="00000000" w:rsidP="00000000" w:rsidRDefault="00000000" w:rsidRPr="00000000" w14:paraId="00000034">
      <w:pPr>
        <w:widowControl w:val="0"/>
        <w:numPr>
          <w:ilvl w:val="0"/>
          <w:numId w:val="8"/>
        </w:numPr>
        <w:spacing w:after="320" w:lineRule="auto"/>
        <w:ind w:left="720" w:hanging="360"/>
        <w:rPr>
          <w:sz w:val="28"/>
          <w:szCs w:val="28"/>
        </w:rPr>
      </w:pPr>
      <w:hyperlink r:id="rId42">
        <w:r w:rsidDel="00000000" w:rsidR="00000000" w:rsidRPr="00000000">
          <w:rPr>
            <w:color w:val="1155cc"/>
            <w:sz w:val="28"/>
            <w:szCs w:val="28"/>
            <w:u w:val="single"/>
            <w:rtl w:val="0"/>
          </w:rPr>
          <w:t xml:space="preserve">Stockholm International Peace Research Institute</w:t>
        </w:r>
      </w:hyperlink>
      <w:r w:rsidDel="00000000" w:rsidR="00000000" w:rsidRPr="00000000">
        <w:rPr>
          <w:sz w:val="28"/>
          <w:szCs w:val="28"/>
          <w:rtl w:val="0"/>
        </w:rPr>
        <w:t xml:space="preserve">: Data on military and arms spending, trade, exports and embargoes internationally</w:t>
      </w:r>
    </w:p>
    <w:p w:rsidR="00000000" w:rsidDel="00000000" w:rsidP="00000000" w:rsidRDefault="00000000" w:rsidRPr="00000000" w14:paraId="00000035">
      <w:pPr>
        <w:spacing w:line="276" w:lineRule="auto"/>
        <w:rPr>
          <w:b w:val="1"/>
          <w:sz w:val="28"/>
          <w:szCs w:val="28"/>
        </w:rPr>
      </w:pPr>
      <w:r w:rsidDel="00000000" w:rsidR="00000000" w:rsidRPr="00000000">
        <w:rPr>
          <w:b w:val="1"/>
          <w:sz w:val="28"/>
          <w:szCs w:val="28"/>
          <w:rtl w:val="0"/>
        </w:rPr>
        <w:t xml:space="preserve">Transportation:</w:t>
      </w:r>
    </w:p>
    <w:p w:rsidR="00000000" w:rsidDel="00000000" w:rsidP="00000000" w:rsidRDefault="00000000" w:rsidRPr="00000000" w14:paraId="00000036">
      <w:pPr>
        <w:numPr>
          <w:ilvl w:val="0"/>
          <w:numId w:val="11"/>
        </w:numPr>
        <w:spacing w:line="276" w:lineRule="auto"/>
        <w:ind w:left="720" w:hanging="360"/>
        <w:rPr>
          <w:sz w:val="28"/>
          <w:szCs w:val="28"/>
        </w:rPr>
      </w:pPr>
      <w:hyperlink r:id="rId43">
        <w:r w:rsidDel="00000000" w:rsidR="00000000" w:rsidRPr="00000000">
          <w:rPr>
            <w:sz w:val="28"/>
            <w:szCs w:val="28"/>
            <w:u w:val="single"/>
            <w:rtl w:val="0"/>
          </w:rPr>
          <w:t xml:space="preserve">National Highway Traffic Safety Administration</w:t>
        </w:r>
      </w:hyperlink>
      <w:r w:rsidDel="00000000" w:rsidR="00000000" w:rsidRPr="00000000">
        <w:rPr>
          <w:sz w:val="28"/>
          <w:szCs w:val="28"/>
          <w:rtl w:val="0"/>
        </w:rPr>
        <w:t xml:space="preserve">: driver registration, crashes, traffic records, recalls</w:t>
      </w:r>
    </w:p>
    <w:p w:rsidR="00000000" w:rsidDel="00000000" w:rsidP="00000000" w:rsidRDefault="00000000" w:rsidRPr="00000000" w14:paraId="00000037">
      <w:pPr>
        <w:numPr>
          <w:ilvl w:val="1"/>
          <w:numId w:val="11"/>
        </w:numPr>
        <w:spacing w:line="276" w:lineRule="auto"/>
        <w:ind w:left="1440" w:hanging="360"/>
        <w:rPr>
          <w:sz w:val="28"/>
          <w:szCs w:val="28"/>
        </w:rPr>
      </w:pPr>
      <w:hyperlink r:id="rId44">
        <w:r w:rsidDel="00000000" w:rsidR="00000000" w:rsidRPr="00000000">
          <w:rPr>
            <w:sz w:val="28"/>
            <w:szCs w:val="28"/>
            <w:u w:val="single"/>
            <w:rtl w:val="0"/>
          </w:rPr>
          <w:t xml:space="preserve">Fatality Analysis Reporting System</w:t>
        </w:r>
      </w:hyperlink>
      <w:r w:rsidDel="00000000" w:rsidR="00000000" w:rsidRPr="00000000">
        <w:rPr>
          <w:sz w:val="28"/>
          <w:szCs w:val="28"/>
          <w:rtl w:val="0"/>
        </w:rPr>
        <w:t xml:space="preserve">: Comprehensive information on factors in car crashes including information on driver, car, place, weather conditions, etc</w:t>
      </w:r>
    </w:p>
    <w:p w:rsidR="00000000" w:rsidDel="00000000" w:rsidP="00000000" w:rsidRDefault="00000000" w:rsidRPr="00000000" w14:paraId="00000038">
      <w:pPr>
        <w:spacing w:line="276" w:lineRule="auto"/>
        <w:rPr>
          <w:sz w:val="28"/>
          <w:szCs w:val="28"/>
        </w:rPr>
      </w:pPr>
      <w:r w:rsidDel="00000000" w:rsidR="00000000" w:rsidRPr="00000000">
        <w:rPr>
          <w:rtl w:val="0"/>
        </w:rPr>
      </w:r>
    </w:p>
    <w:p w:rsidR="00000000" w:rsidDel="00000000" w:rsidP="00000000" w:rsidRDefault="00000000" w:rsidRPr="00000000" w14:paraId="00000039">
      <w:pPr>
        <w:spacing w:line="276" w:lineRule="auto"/>
        <w:rPr>
          <w:b w:val="1"/>
          <w:sz w:val="28"/>
          <w:szCs w:val="28"/>
        </w:rPr>
      </w:pPr>
      <w:r w:rsidDel="00000000" w:rsidR="00000000" w:rsidRPr="00000000">
        <w:rPr>
          <w:b w:val="1"/>
          <w:sz w:val="28"/>
          <w:szCs w:val="28"/>
          <w:rtl w:val="0"/>
        </w:rPr>
        <w:t xml:space="preserve">Health: </w:t>
      </w:r>
    </w:p>
    <w:p w:rsidR="00000000" w:rsidDel="00000000" w:rsidP="00000000" w:rsidRDefault="00000000" w:rsidRPr="00000000" w14:paraId="0000003A">
      <w:pPr>
        <w:numPr>
          <w:ilvl w:val="0"/>
          <w:numId w:val="10"/>
        </w:numPr>
        <w:spacing w:line="276" w:lineRule="auto"/>
        <w:ind w:left="720" w:hanging="360"/>
        <w:rPr>
          <w:sz w:val="28"/>
          <w:szCs w:val="28"/>
        </w:rPr>
      </w:pPr>
      <w:hyperlink r:id="rId45">
        <w:r w:rsidDel="00000000" w:rsidR="00000000" w:rsidRPr="00000000">
          <w:rPr>
            <w:sz w:val="28"/>
            <w:szCs w:val="28"/>
            <w:u w:val="single"/>
            <w:rtl w:val="0"/>
          </w:rPr>
          <w:t xml:space="preserve">CDC</w:t>
        </w:r>
      </w:hyperlink>
      <w:r w:rsidDel="00000000" w:rsidR="00000000" w:rsidRPr="00000000">
        <w:rPr>
          <w:sz w:val="28"/>
          <w:szCs w:val="28"/>
          <w:rtl w:val="0"/>
        </w:rPr>
        <w:t xml:space="preserve">: Health data including births, deaths, diseases, obesity, smoking, life expectancy, including demographic information. Some surveys too like the </w:t>
      </w:r>
      <w:hyperlink r:id="rId46">
        <w:r w:rsidDel="00000000" w:rsidR="00000000" w:rsidRPr="00000000">
          <w:rPr>
            <w:color w:val="1155cc"/>
            <w:sz w:val="28"/>
            <w:szCs w:val="28"/>
            <w:u w:val="single"/>
            <w:rtl w:val="0"/>
          </w:rPr>
          <w:t xml:space="preserve">youth risk behavior survey</w:t>
        </w:r>
      </w:hyperlink>
      <w:r w:rsidDel="00000000" w:rsidR="00000000" w:rsidRPr="00000000">
        <w:rPr>
          <w:sz w:val="28"/>
          <w:szCs w:val="28"/>
          <w:rtl w:val="0"/>
        </w:rPr>
        <w:t xml:space="preserve">.</w:t>
      </w:r>
    </w:p>
    <w:p w:rsidR="00000000" w:rsidDel="00000000" w:rsidP="00000000" w:rsidRDefault="00000000" w:rsidRPr="00000000" w14:paraId="0000003B">
      <w:pPr>
        <w:numPr>
          <w:ilvl w:val="0"/>
          <w:numId w:val="10"/>
        </w:numPr>
        <w:spacing w:line="276" w:lineRule="auto"/>
        <w:ind w:left="720" w:hanging="360"/>
        <w:rPr>
          <w:sz w:val="28"/>
          <w:szCs w:val="28"/>
        </w:rPr>
      </w:pPr>
      <w:hyperlink r:id="rId47">
        <w:r w:rsidDel="00000000" w:rsidR="00000000" w:rsidRPr="00000000">
          <w:rPr>
            <w:sz w:val="28"/>
            <w:szCs w:val="28"/>
            <w:u w:val="single"/>
            <w:rtl w:val="0"/>
          </w:rPr>
          <w:t xml:space="preserve">Centers for Medicare &amp; Medicaid Services</w:t>
        </w:r>
      </w:hyperlink>
      <w:r w:rsidDel="00000000" w:rsidR="00000000" w:rsidRPr="00000000">
        <w:rPr>
          <w:sz w:val="28"/>
          <w:szCs w:val="28"/>
          <w:rtl w:val="0"/>
        </w:rPr>
        <w:t xml:space="preserve">: Payment data showing procedures and cost, including names for doctors. Large databases </w:t>
      </w:r>
      <w:hyperlink r:id="rId48">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03C">
      <w:pPr>
        <w:numPr>
          <w:ilvl w:val="0"/>
          <w:numId w:val="10"/>
        </w:numPr>
        <w:spacing w:line="276" w:lineRule="auto"/>
        <w:ind w:left="720" w:hanging="360"/>
        <w:rPr>
          <w:sz w:val="28"/>
          <w:szCs w:val="28"/>
        </w:rPr>
      </w:pPr>
      <w:hyperlink r:id="rId49">
        <w:r w:rsidDel="00000000" w:rsidR="00000000" w:rsidRPr="00000000">
          <w:rPr>
            <w:sz w:val="28"/>
            <w:szCs w:val="28"/>
            <w:u w:val="single"/>
            <w:rtl w:val="0"/>
          </w:rPr>
          <w:t xml:space="preserve">EPA</w:t>
        </w:r>
      </w:hyperlink>
      <w:r w:rsidDel="00000000" w:rsidR="00000000" w:rsidRPr="00000000">
        <w:rPr>
          <w:sz w:val="28"/>
          <w:szCs w:val="28"/>
          <w:rtl w:val="0"/>
        </w:rPr>
        <w:t xml:space="preserve">: Air quality data at outdoor monitors across the U.S. </w:t>
      </w:r>
    </w:p>
    <w:p w:rsidR="00000000" w:rsidDel="00000000" w:rsidP="00000000" w:rsidRDefault="00000000" w:rsidRPr="00000000" w14:paraId="0000003D">
      <w:pPr>
        <w:numPr>
          <w:ilvl w:val="0"/>
          <w:numId w:val="10"/>
        </w:numPr>
        <w:spacing w:line="276" w:lineRule="auto"/>
        <w:ind w:left="720" w:hanging="360"/>
        <w:rPr>
          <w:sz w:val="28"/>
          <w:szCs w:val="28"/>
        </w:rPr>
      </w:pPr>
      <w:hyperlink r:id="rId50">
        <w:r w:rsidDel="00000000" w:rsidR="00000000" w:rsidRPr="00000000">
          <w:rPr>
            <w:sz w:val="28"/>
            <w:szCs w:val="28"/>
            <w:u w:val="single"/>
            <w:rtl w:val="0"/>
          </w:rPr>
          <w:t xml:space="preserve">Consumer Product Safety Commission</w:t>
        </w:r>
      </w:hyperlink>
      <w:r w:rsidDel="00000000" w:rsidR="00000000" w:rsidRPr="00000000">
        <w:rPr>
          <w:sz w:val="28"/>
          <w:szCs w:val="28"/>
          <w:rtl w:val="0"/>
        </w:rPr>
        <w:t xml:space="preserve">: </w:t>
      </w:r>
    </w:p>
    <w:p w:rsidR="00000000" w:rsidDel="00000000" w:rsidP="00000000" w:rsidRDefault="00000000" w:rsidRPr="00000000" w14:paraId="0000003E">
      <w:pPr>
        <w:numPr>
          <w:ilvl w:val="0"/>
          <w:numId w:val="10"/>
        </w:numPr>
        <w:spacing w:line="276" w:lineRule="auto"/>
        <w:ind w:left="720" w:hanging="360"/>
        <w:rPr>
          <w:sz w:val="28"/>
          <w:szCs w:val="28"/>
          <w:u w:val="none"/>
        </w:rPr>
      </w:pPr>
      <w:hyperlink r:id="rId51">
        <w:r w:rsidDel="00000000" w:rsidR="00000000" w:rsidRPr="00000000">
          <w:rPr>
            <w:color w:val="1155cc"/>
            <w:sz w:val="28"/>
            <w:szCs w:val="28"/>
            <w:u w:val="single"/>
            <w:rtl w:val="0"/>
          </w:rPr>
          <w:t xml:space="preserve">HCUP</w:t>
        </w:r>
      </w:hyperlink>
      <w:r w:rsidDel="00000000" w:rsidR="00000000" w:rsidRPr="00000000">
        <w:rPr>
          <w:sz w:val="28"/>
          <w:szCs w:val="28"/>
          <w:rtl w:val="0"/>
        </w:rPr>
        <w:t xml:space="preserve">: Longterm outcomes for patients in U.S. hospitals</w:t>
      </w:r>
    </w:p>
    <w:p w:rsidR="00000000" w:rsidDel="00000000" w:rsidP="00000000" w:rsidRDefault="00000000" w:rsidRPr="00000000" w14:paraId="0000003F">
      <w:pPr>
        <w:numPr>
          <w:ilvl w:val="0"/>
          <w:numId w:val="10"/>
        </w:numPr>
        <w:spacing w:line="276" w:lineRule="auto"/>
        <w:ind w:left="720" w:hanging="360"/>
        <w:rPr>
          <w:sz w:val="28"/>
          <w:szCs w:val="28"/>
          <w:u w:val="none"/>
        </w:rPr>
      </w:pPr>
      <w:hyperlink r:id="rId52">
        <w:r w:rsidDel="00000000" w:rsidR="00000000" w:rsidRPr="00000000">
          <w:rPr>
            <w:color w:val="1155cc"/>
            <w:sz w:val="28"/>
            <w:szCs w:val="28"/>
            <w:u w:val="single"/>
            <w:rtl w:val="0"/>
          </w:rPr>
          <w:t xml:space="preserve">US News &amp; World Report Hospital Rankings</w:t>
        </w:r>
      </w:hyperlink>
      <w:r w:rsidDel="00000000" w:rsidR="00000000" w:rsidRPr="00000000">
        <w:rPr>
          <w:sz w:val="28"/>
          <w:szCs w:val="28"/>
          <w:rtl w:val="0"/>
        </w:rPr>
        <w:t xml:space="preserve">: They have a lot of data and you can look at the methodology to see where it all comes from.</w:t>
      </w:r>
    </w:p>
    <w:p w:rsidR="00000000" w:rsidDel="00000000" w:rsidP="00000000" w:rsidRDefault="00000000" w:rsidRPr="00000000" w14:paraId="00000040">
      <w:pPr>
        <w:numPr>
          <w:ilvl w:val="0"/>
          <w:numId w:val="10"/>
        </w:numPr>
        <w:spacing w:line="276" w:lineRule="auto"/>
        <w:ind w:left="720" w:hanging="360"/>
        <w:rPr>
          <w:sz w:val="28"/>
          <w:szCs w:val="28"/>
          <w:u w:val="none"/>
        </w:rPr>
      </w:pPr>
      <w:hyperlink r:id="rId53">
        <w:r w:rsidDel="00000000" w:rsidR="00000000" w:rsidRPr="00000000">
          <w:rPr>
            <w:color w:val="1155cc"/>
            <w:sz w:val="28"/>
            <w:szCs w:val="28"/>
            <w:u w:val="single"/>
            <w:rtl w:val="0"/>
          </w:rPr>
          <w:t xml:space="preserve">County Health Rankings</w:t>
        </w:r>
      </w:hyperlink>
      <w:r w:rsidDel="00000000" w:rsidR="00000000" w:rsidRPr="00000000">
        <w:rPr>
          <w:sz w:val="28"/>
          <w:szCs w:val="28"/>
          <w:rtl w:val="0"/>
        </w:rPr>
        <w:t xml:space="preserve">: Aggregates a lot of data on the county level.</w:t>
      </w:r>
    </w:p>
    <w:p w:rsidR="00000000" w:rsidDel="00000000" w:rsidP="00000000" w:rsidRDefault="00000000" w:rsidRPr="00000000" w14:paraId="00000041">
      <w:pPr>
        <w:numPr>
          <w:ilvl w:val="0"/>
          <w:numId w:val="10"/>
        </w:numPr>
        <w:spacing w:line="276" w:lineRule="auto"/>
        <w:ind w:left="720" w:hanging="360"/>
        <w:rPr>
          <w:sz w:val="28"/>
          <w:szCs w:val="28"/>
          <w:u w:val="none"/>
        </w:rPr>
      </w:pPr>
      <w:hyperlink r:id="rId54">
        <w:r w:rsidDel="00000000" w:rsidR="00000000" w:rsidRPr="00000000">
          <w:rPr>
            <w:color w:val="1155cc"/>
            <w:sz w:val="28"/>
            <w:szCs w:val="28"/>
            <w:u w:val="single"/>
            <w:rtl w:val="0"/>
          </w:rPr>
          <w:t xml:space="preserve">Kaiser Family Foundation</w:t>
        </w:r>
      </w:hyperlink>
      <w:r w:rsidDel="00000000" w:rsidR="00000000" w:rsidRPr="00000000">
        <w:rPr>
          <w:sz w:val="28"/>
          <w:szCs w:val="28"/>
          <w:rtl w:val="0"/>
        </w:rPr>
        <w:t xml:space="preserve">: Lots of data on health and health disparities</w:t>
      </w:r>
    </w:p>
    <w:p w:rsidR="00000000" w:rsidDel="00000000" w:rsidP="00000000" w:rsidRDefault="00000000" w:rsidRPr="00000000" w14:paraId="00000042">
      <w:pPr>
        <w:spacing w:line="276" w:lineRule="auto"/>
        <w:rPr>
          <w:sz w:val="28"/>
          <w:szCs w:val="28"/>
        </w:rPr>
      </w:pPr>
      <w:r w:rsidDel="00000000" w:rsidR="00000000" w:rsidRPr="00000000">
        <w:rPr>
          <w:rtl w:val="0"/>
        </w:rPr>
      </w:r>
    </w:p>
    <w:p w:rsidR="00000000" w:rsidDel="00000000" w:rsidP="00000000" w:rsidRDefault="00000000" w:rsidRPr="00000000" w14:paraId="00000043">
      <w:pPr>
        <w:spacing w:line="276" w:lineRule="auto"/>
        <w:rPr>
          <w:b w:val="1"/>
          <w:sz w:val="28"/>
          <w:szCs w:val="28"/>
        </w:rPr>
      </w:pPr>
      <w:r w:rsidDel="00000000" w:rsidR="00000000" w:rsidRPr="00000000">
        <w:rPr>
          <w:b w:val="1"/>
          <w:sz w:val="28"/>
          <w:szCs w:val="28"/>
          <w:rtl w:val="0"/>
        </w:rPr>
        <w:t xml:space="preserve">Education: </w:t>
      </w:r>
    </w:p>
    <w:p w:rsidR="00000000" w:rsidDel="00000000" w:rsidP="00000000" w:rsidRDefault="00000000" w:rsidRPr="00000000" w14:paraId="00000044">
      <w:pPr>
        <w:numPr>
          <w:ilvl w:val="0"/>
          <w:numId w:val="4"/>
        </w:numPr>
        <w:spacing w:line="276" w:lineRule="auto"/>
        <w:ind w:left="720" w:hanging="360"/>
        <w:rPr>
          <w:sz w:val="28"/>
          <w:szCs w:val="28"/>
        </w:rPr>
      </w:pPr>
      <w:hyperlink r:id="rId55">
        <w:r w:rsidDel="00000000" w:rsidR="00000000" w:rsidRPr="00000000">
          <w:rPr>
            <w:color w:val="1155cc"/>
            <w:sz w:val="28"/>
            <w:szCs w:val="28"/>
            <w:u w:val="single"/>
            <w:rtl w:val="0"/>
          </w:rPr>
          <w:t xml:space="preserve">Department of Ed</w:t>
        </w:r>
      </w:hyperlink>
      <w:r w:rsidDel="00000000" w:rsidR="00000000" w:rsidRPr="00000000">
        <w:rPr>
          <w:sz w:val="28"/>
          <w:szCs w:val="28"/>
          <w:rtl w:val="0"/>
        </w:rPr>
        <w:t xml:space="preserve">: List of all the databases they have from campus safety, to state education spending, to equity in school athletics, including those that are housed on other websites.</w:t>
      </w:r>
    </w:p>
    <w:p w:rsidR="00000000" w:rsidDel="00000000" w:rsidP="00000000" w:rsidRDefault="00000000" w:rsidRPr="00000000" w14:paraId="00000045">
      <w:pPr>
        <w:numPr>
          <w:ilvl w:val="0"/>
          <w:numId w:val="4"/>
        </w:numPr>
        <w:spacing w:line="276" w:lineRule="auto"/>
        <w:ind w:left="720" w:hanging="360"/>
        <w:rPr>
          <w:sz w:val="28"/>
          <w:szCs w:val="28"/>
          <w:u w:val="none"/>
        </w:rPr>
      </w:pPr>
      <w:hyperlink r:id="rId56">
        <w:r w:rsidDel="00000000" w:rsidR="00000000" w:rsidRPr="00000000">
          <w:rPr>
            <w:color w:val="1155cc"/>
            <w:sz w:val="28"/>
            <w:szCs w:val="28"/>
            <w:u w:val="single"/>
            <w:rtl w:val="0"/>
          </w:rPr>
          <w:t xml:space="preserve">National Center for Education Stats</w:t>
        </w:r>
      </w:hyperlink>
      <w:r w:rsidDel="00000000" w:rsidR="00000000" w:rsidRPr="00000000">
        <w:rPr>
          <w:sz w:val="28"/>
          <w:szCs w:val="28"/>
          <w:rtl w:val="0"/>
        </w:rPr>
        <w:t xml:space="preserve">: Easy to use data, mostly at national and state with more high-level education breakdowns for K-12 and universities such as graduation rates, tuition, etc.</w:t>
      </w:r>
    </w:p>
    <w:p w:rsidR="00000000" w:rsidDel="00000000" w:rsidP="00000000" w:rsidRDefault="00000000" w:rsidRPr="00000000" w14:paraId="00000046">
      <w:pPr>
        <w:numPr>
          <w:ilvl w:val="0"/>
          <w:numId w:val="4"/>
        </w:numPr>
        <w:spacing w:line="276" w:lineRule="auto"/>
        <w:ind w:left="720" w:hanging="360"/>
        <w:rPr>
          <w:sz w:val="28"/>
          <w:szCs w:val="28"/>
          <w:u w:val="none"/>
        </w:rPr>
      </w:pPr>
      <w:hyperlink r:id="rId57">
        <w:r w:rsidDel="00000000" w:rsidR="00000000" w:rsidRPr="00000000">
          <w:rPr>
            <w:color w:val="1155cc"/>
            <w:sz w:val="28"/>
            <w:szCs w:val="28"/>
            <w:u w:val="single"/>
            <w:rtl w:val="0"/>
          </w:rPr>
          <w:t xml:space="preserve">Civil Rights Collection</w:t>
        </w:r>
      </w:hyperlink>
      <w:r w:rsidDel="00000000" w:rsidR="00000000" w:rsidRPr="00000000">
        <w:rPr>
          <w:sz w:val="28"/>
          <w:szCs w:val="28"/>
          <w:rtl w:val="0"/>
        </w:rPr>
        <w:t xml:space="preserve">: Super rich data with very specific breakdowns. Enrollment by race and disability status for school, district, state and national level, including enrollment, access to advanced courses, chronic absenteeism, teacher resources and certification and discipline. </w:t>
      </w:r>
    </w:p>
    <w:p w:rsidR="00000000" w:rsidDel="00000000" w:rsidP="00000000" w:rsidRDefault="00000000" w:rsidRPr="00000000" w14:paraId="00000047">
      <w:pPr>
        <w:spacing w:line="276" w:lineRule="auto"/>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Environment</w:t>
      </w:r>
    </w:p>
    <w:p w:rsidR="00000000" w:rsidDel="00000000" w:rsidP="00000000" w:rsidRDefault="00000000" w:rsidRPr="00000000" w14:paraId="00000049">
      <w:pPr>
        <w:numPr>
          <w:ilvl w:val="0"/>
          <w:numId w:val="5"/>
        </w:numPr>
        <w:ind w:left="720" w:hanging="360"/>
        <w:rPr>
          <w:sz w:val="28"/>
          <w:szCs w:val="28"/>
          <w:u w:val="none"/>
        </w:rPr>
      </w:pPr>
      <w:hyperlink r:id="rId58">
        <w:r w:rsidDel="00000000" w:rsidR="00000000" w:rsidRPr="00000000">
          <w:rPr>
            <w:color w:val="1155cc"/>
            <w:sz w:val="28"/>
            <w:szCs w:val="28"/>
            <w:u w:val="single"/>
            <w:rtl w:val="0"/>
          </w:rPr>
          <w:t xml:space="preserve">Toxics Release Inventory (TRI) Program</w:t>
        </w:r>
      </w:hyperlink>
      <w:r w:rsidDel="00000000" w:rsidR="00000000" w:rsidRPr="00000000">
        <w:rPr>
          <w:sz w:val="28"/>
          <w:szCs w:val="28"/>
          <w:rtl w:val="0"/>
        </w:rPr>
        <w:t xml:space="preserve">:  Data on toxic chemicals managed as waste released into the environment. </w:t>
      </w:r>
    </w:p>
    <w:p w:rsidR="00000000" w:rsidDel="00000000" w:rsidP="00000000" w:rsidRDefault="00000000" w:rsidRPr="00000000" w14:paraId="0000004A">
      <w:pPr>
        <w:numPr>
          <w:ilvl w:val="0"/>
          <w:numId w:val="5"/>
        </w:numPr>
        <w:ind w:left="720" w:hanging="360"/>
        <w:rPr>
          <w:sz w:val="28"/>
          <w:szCs w:val="28"/>
          <w:u w:val="none"/>
        </w:rPr>
      </w:pPr>
      <w:hyperlink r:id="rId59">
        <w:r w:rsidDel="00000000" w:rsidR="00000000" w:rsidRPr="00000000">
          <w:rPr>
            <w:color w:val="1155cc"/>
            <w:sz w:val="28"/>
            <w:szCs w:val="28"/>
            <w:u w:val="single"/>
            <w:rtl w:val="0"/>
          </w:rPr>
          <w:t xml:space="preserve">CO2 emissions (metric tons per capita)</w:t>
        </w:r>
      </w:hyperlink>
      <w:r w:rsidDel="00000000" w:rsidR="00000000" w:rsidRPr="00000000">
        <w:rPr>
          <w:sz w:val="28"/>
          <w:szCs w:val="28"/>
          <w:rtl w:val="0"/>
        </w:rPr>
        <w:t xml:space="preserve">: World Bank database of CO2 emissions per country per capita</w:t>
      </w:r>
    </w:p>
    <w:p w:rsidR="00000000" w:rsidDel="00000000" w:rsidP="00000000" w:rsidRDefault="00000000" w:rsidRPr="00000000" w14:paraId="0000004B">
      <w:pPr>
        <w:numPr>
          <w:ilvl w:val="0"/>
          <w:numId w:val="5"/>
        </w:numPr>
        <w:ind w:left="720" w:hanging="360"/>
        <w:rPr>
          <w:sz w:val="28"/>
          <w:szCs w:val="28"/>
          <w:u w:val="none"/>
        </w:rPr>
      </w:pPr>
      <w:hyperlink r:id="rId60">
        <w:r w:rsidDel="00000000" w:rsidR="00000000" w:rsidRPr="00000000">
          <w:rPr>
            <w:color w:val="1155cc"/>
            <w:sz w:val="28"/>
            <w:szCs w:val="28"/>
            <w:u w:val="single"/>
            <w:rtl w:val="0"/>
          </w:rPr>
          <w:t xml:space="preserve">Outdoor Air Quality Data</w:t>
        </w:r>
      </w:hyperlink>
      <w:r w:rsidDel="00000000" w:rsidR="00000000" w:rsidRPr="00000000">
        <w:rPr>
          <w:sz w:val="28"/>
          <w:szCs w:val="28"/>
          <w:rtl w:val="0"/>
        </w:rPr>
        <w:t xml:space="preserve">: Outdoor daily pollution data based on pollution monitors.</w:t>
      </w:r>
    </w:p>
    <w:p w:rsidR="00000000" w:rsidDel="00000000" w:rsidP="00000000" w:rsidRDefault="00000000" w:rsidRPr="00000000" w14:paraId="0000004C">
      <w:pPr>
        <w:numPr>
          <w:ilvl w:val="0"/>
          <w:numId w:val="5"/>
        </w:numPr>
        <w:ind w:left="720" w:hanging="360"/>
        <w:rPr>
          <w:sz w:val="28"/>
          <w:szCs w:val="28"/>
          <w:u w:val="none"/>
        </w:rPr>
      </w:pPr>
      <w:hyperlink r:id="rId61">
        <w:r w:rsidDel="00000000" w:rsidR="00000000" w:rsidRPr="00000000">
          <w:rPr>
            <w:color w:val="1155cc"/>
            <w:sz w:val="28"/>
            <w:szCs w:val="28"/>
            <w:u w:val="single"/>
            <w:rtl w:val="0"/>
          </w:rPr>
          <w:t xml:space="preserve">NOAA Temperature data</w:t>
        </w:r>
      </w:hyperlink>
      <w:r w:rsidDel="00000000" w:rsidR="00000000" w:rsidRPr="00000000">
        <w:rPr>
          <w:sz w:val="28"/>
          <w:szCs w:val="28"/>
          <w:rtl w:val="0"/>
        </w:rPr>
        <w:t xml:space="preserve">: Temperature data for a given city/region dating back to the 1800s. </w:t>
      </w:r>
    </w:p>
    <w:p w:rsidR="00000000" w:rsidDel="00000000" w:rsidP="00000000" w:rsidRDefault="00000000" w:rsidRPr="00000000" w14:paraId="0000004D">
      <w:pPr>
        <w:numPr>
          <w:ilvl w:val="0"/>
          <w:numId w:val="5"/>
        </w:numPr>
        <w:ind w:left="720" w:hanging="360"/>
        <w:rPr>
          <w:sz w:val="28"/>
          <w:szCs w:val="28"/>
        </w:rPr>
      </w:pPr>
      <w:hyperlink r:id="rId62">
        <w:r w:rsidDel="00000000" w:rsidR="00000000" w:rsidRPr="00000000">
          <w:rPr>
            <w:color w:val="1155cc"/>
            <w:sz w:val="28"/>
            <w:szCs w:val="28"/>
            <w:u w:val="single"/>
            <w:rtl w:val="0"/>
          </w:rPr>
          <w:t xml:space="preserve">Energy Information Administration</w:t>
        </w:r>
      </w:hyperlink>
      <w:r w:rsidDel="00000000" w:rsidR="00000000" w:rsidRPr="00000000">
        <w:rPr>
          <w:sz w:val="28"/>
          <w:szCs w:val="28"/>
          <w:rtl w:val="0"/>
        </w:rPr>
        <w:t xml:space="preserve">: Data on energy sources for U.S. and other countries.</w:t>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spacing w:line="276" w:lineRule="auto"/>
        <w:rPr>
          <w:b w:val="1"/>
          <w:sz w:val="28"/>
          <w:szCs w:val="28"/>
        </w:rPr>
      </w:pPr>
      <w:r w:rsidDel="00000000" w:rsidR="00000000" w:rsidRPr="00000000">
        <w:rPr>
          <w:b w:val="1"/>
          <w:sz w:val="28"/>
          <w:szCs w:val="28"/>
          <w:rtl w:val="0"/>
        </w:rPr>
        <w:t xml:space="preserve">Immigration: </w:t>
      </w:r>
    </w:p>
    <w:p w:rsidR="00000000" w:rsidDel="00000000" w:rsidP="00000000" w:rsidRDefault="00000000" w:rsidRPr="00000000" w14:paraId="00000050">
      <w:pPr>
        <w:widowControl w:val="0"/>
        <w:numPr>
          <w:ilvl w:val="0"/>
          <w:numId w:val="9"/>
        </w:numPr>
        <w:spacing w:after="0" w:afterAutospacing="0" w:line="276" w:lineRule="auto"/>
        <w:ind w:left="720" w:hanging="360"/>
        <w:rPr>
          <w:sz w:val="28"/>
          <w:szCs w:val="28"/>
        </w:rPr>
      </w:pPr>
      <w:hyperlink r:id="rId63">
        <w:r w:rsidDel="00000000" w:rsidR="00000000" w:rsidRPr="00000000">
          <w:rPr>
            <w:color w:val="1155cc"/>
            <w:sz w:val="28"/>
            <w:szCs w:val="28"/>
            <w:u w:val="single"/>
            <w:rtl w:val="0"/>
          </w:rPr>
          <w:t xml:space="preserve">Department of Homeland Security Yearbooks</w:t>
        </w:r>
      </w:hyperlink>
      <w:r w:rsidDel="00000000" w:rsidR="00000000" w:rsidRPr="00000000">
        <w:rPr>
          <w:sz w:val="28"/>
          <w:szCs w:val="28"/>
          <w:rtl w:val="0"/>
        </w:rPr>
        <w:t xml:space="preserve">: Annual breakdowns of legal and unauthorized immigration.</w:t>
      </w:r>
      <w:r w:rsidDel="00000000" w:rsidR="00000000" w:rsidRPr="00000000">
        <w:rPr>
          <w:rtl w:val="0"/>
        </w:rPr>
      </w:r>
    </w:p>
    <w:p w:rsidR="00000000" w:rsidDel="00000000" w:rsidP="00000000" w:rsidRDefault="00000000" w:rsidRPr="00000000" w14:paraId="00000051">
      <w:pPr>
        <w:widowControl w:val="0"/>
        <w:numPr>
          <w:ilvl w:val="0"/>
          <w:numId w:val="9"/>
        </w:numPr>
        <w:spacing w:after="0" w:afterAutospacing="0" w:line="276" w:lineRule="auto"/>
        <w:ind w:left="720" w:hanging="360"/>
        <w:rPr>
          <w:sz w:val="28"/>
          <w:szCs w:val="28"/>
        </w:rPr>
      </w:pPr>
      <w:hyperlink r:id="rId64">
        <w:r w:rsidDel="00000000" w:rsidR="00000000" w:rsidRPr="00000000">
          <w:rPr>
            <w:color w:val="1155cc"/>
            <w:sz w:val="28"/>
            <w:szCs w:val="28"/>
            <w:u w:val="single"/>
            <w:rtl w:val="0"/>
          </w:rPr>
          <w:t xml:space="preserve">Customs and Border Protection</w:t>
        </w:r>
      </w:hyperlink>
      <w:r w:rsidDel="00000000" w:rsidR="00000000" w:rsidRPr="00000000">
        <w:rPr>
          <w:sz w:val="28"/>
          <w:szCs w:val="28"/>
          <w:rtl w:val="0"/>
        </w:rPr>
        <w:t xml:space="preserve">: Data on border resources and staffing.</w:t>
      </w:r>
      <w:r w:rsidDel="00000000" w:rsidR="00000000" w:rsidRPr="00000000">
        <w:rPr>
          <w:rtl w:val="0"/>
        </w:rPr>
      </w:r>
    </w:p>
    <w:p w:rsidR="00000000" w:rsidDel="00000000" w:rsidP="00000000" w:rsidRDefault="00000000" w:rsidRPr="00000000" w14:paraId="00000052">
      <w:pPr>
        <w:widowControl w:val="0"/>
        <w:numPr>
          <w:ilvl w:val="0"/>
          <w:numId w:val="9"/>
        </w:numPr>
        <w:spacing w:after="320" w:line="276" w:lineRule="auto"/>
        <w:ind w:left="720" w:hanging="360"/>
        <w:rPr>
          <w:sz w:val="28"/>
          <w:szCs w:val="28"/>
        </w:rPr>
      </w:pPr>
      <w:hyperlink r:id="rId65">
        <w:r w:rsidDel="00000000" w:rsidR="00000000" w:rsidRPr="00000000">
          <w:rPr>
            <w:color w:val="1155cc"/>
            <w:sz w:val="28"/>
            <w:szCs w:val="28"/>
            <w:u w:val="single"/>
            <w:rtl w:val="0"/>
          </w:rPr>
          <w:t xml:space="preserve">US Customs and Immigration Services</w:t>
        </w:r>
      </w:hyperlink>
      <w:r w:rsidDel="00000000" w:rsidR="00000000" w:rsidRPr="00000000">
        <w:rPr>
          <w:sz w:val="28"/>
          <w:szCs w:val="28"/>
          <w:rtl w:val="0"/>
        </w:rPr>
        <w:t xml:space="preserve">: Data by entry program.</w:t>
      </w:r>
      <w:r w:rsidDel="00000000" w:rsidR="00000000" w:rsidRPr="00000000">
        <w:rPr>
          <w:rtl w:val="0"/>
        </w:rPr>
      </w:r>
    </w:p>
    <w:p w:rsidR="00000000" w:rsidDel="00000000" w:rsidP="00000000" w:rsidRDefault="00000000" w:rsidRPr="00000000" w14:paraId="00000053">
      <w:pPr>
        <w:spacing w:line="276" w:lineRule="auto"/>
        <w:ind w:left="0" w:firstLine="0"/>
        <w:rPr>
          <w:b w:val="1"/>
          <w:sz w:val="28"/>
          <w:szCs w:val="28"/>
        </w:rPr>
      </w:pPr>
      <w:r w:rsidDel="00000000" w:rsidR="00000000" w:rsidRPr="00000000">
        <w:rPr>
          <w:b w:val="1"/>
          <w:sz w:val="28"/>
          <w:szCs w:val="28"/>
          <w:rtl w:val="0"/>
        </w:rPr>
        <w:t xml:space="preserve">International: </w:t>
      </w:r>
    </w:p>
    <w:p w:rsidR="00000000" w:rsidDel="00000000" w:rsidP="00000000" w:rsidRDefault="00000000" w:rsidRPr="00000000" w14:paraId="00000054">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6">
        <w:r w:rsidDel="00000000" w:rsidR="00000000" w:rsidRPr="00000000">
          <w:rPr>
            <w:color w:val="1155cc"/>
            <w:sz w:val="28"/>
            <w:szCs w:val="28"/>
            <w:u w:val="single"/>
            <w:rtl w:val="0"/>
          </w:rPr>
          <w:t xml:space="preserve">WTO</w:t>
        </w:r>
      </w:hyperlink>
      <w:r w:rsidDel="00000000" w:rsidR="00000000" w:rsidRPr="00000000">
        <w:rPr>
          <w:sz w:val="28"/>
          <w:szCs w:val="28"/>
          <w:rtl w:val="0"/>
        </w:rPr>
        <w:t xml:space="preserve">: Data on international trades and tariffs. </w:t>
      </w:r>
      <w:r w:rsidDel="00000000" w:rsidR="00000000" w:rsidRPr="00000000">
        <w:rPr>
          <w:rtl w:val="0"/>
        </w:rPr>
      </w:r>
    </w:p>
    <w:p w:rsidR="00000000" w:rsidDel="00000000" w:rsidP="00000000" w:rsidRDefault="00000000" w:rsidRPr="00000000" w14:paraId="00000055">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7">
        <w:r w:rsidDel="00000000" w:rsidR="00000000" w:rsidRPr="00000000">
          <w:rPr>
            <w:color w:val="1155cc"/>
            <w:sz w:val="28"/>
            <w:szCs w:val="28"/>
            <w:u w:val="single"/>
            <w:rtl w:val="0"/>
          </w:rPr>
          <w:t xml:space="preserve">World Bank</w:t>
        </w:r>
      </w:hyperlink>
      <w:r w:rsidDel="00000000" w:rsidR="00000000" w:rsidRPr="00000000">
        <w:rPr>
          <w:sz w:val="28"/>
          <w:szCs w:val="28"/>
          <w:rtl w:val="0"/>
        </w:rPr>
        <w:t xml:space="preserve">: TONS of data spanning beat areas, available by country, but also on a micro level.</w:t>
      </w:r>
    </w:p>
    <w:p w:rsidR="00000000" w:rsidDel="00000000" w:rsidP="00000000" w:rsidRDefault="00000000" w:rsidRPr="00000000" w14:paraId="00000056">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8">
        <w:r w:rsidDel="00000000" w:rsidR="00000000" w:rsidRPr="00000000">
          <w:rPr>
            <w:color w:val="1155cc"/>
            <w:sz w:val="28"/>
            <w:szCs w:val="28"/>
            <w:u w:val="single"/>
            <w:rtl w:val="0"/>
          </w:rPr>
          <w:t xml:space="preserve">UN</w:t>
        </w:r>
      </w:hyperlink>
      <w:r w:rsidDel="00000000" w:rsidR="00000000" w:rsidRPr="00000000">
        <w:rPr>
          <w:sz w:val="28"/>
          <w:szCs w:val="28"/>
          <w:rtl w:val="0"/>
        </w:rPr>
        <w:t xml:space="preserve">: Data spanning beat areas on different countries.</w:t>
      </w:r>
    </w:p>
    <w:p w:rsidR="00000000" w:rsidDel="00000000" w:rsidP="00000000" w:rsidRDefault="00000000" w:rsidRPr="00000000" w14:paraId="00000057">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9">
        <w:r w:rsidDel="00000000" w:rsidR="00000000" w:rsidRPr="00000000">
          <w:rPr>
            <w:color w:val="1155cc"/>
            <w:sz w:val="28"/>
            <w:szCs w:val="28"/>
            <w:u w:val="single"/>
            <w:rtl w:val="0"/>
          </w:rPr>
          <w:t xml:space="preserve">Eurostats</w:t>
        </w:r>
      </w:hyperlink>
      <w:r w:rsidDel="00000000" w:rsidR="00000000" w:rsidRPr="00000000">
        <w:rPr>
          <w:sz w:val="28"/>
          <w:szCs w:val="28"/>
          <w:rtl w:val="0"/>
        </w:rPr>
        <w:t xml:space="preserve">: Collects data across government agencies for European countries.</w:t>
      </w:r>
    </w:p>
    <w:p w:rsidR="00000000" w:rsidDel="00000000" w:rsidP="00000000" w:rsidRDefault="00000000" w:rsidRPr="00000000" w14:paraId="00000058">
      <w:pPr>
        <w:widowControl w:val="0"/>
        <w:numPr>
          <w:ilvl w:val="0"/>
          <w:numId w:val="1"/>
        </w:numPr>
        <w:spacing w:after="0" w:afterAutospacing="0" w:line="276" w:lineRule="auto"/>
        <w:ind w:left="720" w:hanging="360"/>
        <w:rPr>
          <w:sz w:val="28"/>
          <w:szCs w:val="28"/>
          <w:u w:val="none"/>
        </w:rPr>
      </w:pPr>
      <w:hyperlink r:id="rId70">
        <w:r w:rsidDel="00000000" w:rsidR="00000000" w:rsidRPr="00000000">
          <w:rPr>
            <w:color w:val="1155cc"/>
            <w:sz w:val="28"/>
            <w:szCs w:val="28"/>
            <w:u w:val="single"/>
            <w:rtl w:val="0"/>
          </w:rPr>
          <w:t xml:space="preserve">CIA Factbook</w:t>
        </w:r>
      </w:hyperlink>
      <w:r w:rsidDel="00000000" w:rsidR="00000000" w:rsidRPr="00000000">
        <w:rPr>
          <w:sz w:val="28"/>
          <w:szCs w:val="28"/>
          <w:rtl w:val="0"/>
        </w:rPr>
        <w:t xml:space="preserve">: Data-driven profiles of most countries.</w:t>
      </w:r>
    </w:p>
    <w:p w:rsidR="00000000" w:rsidDel="00000000" w:rsidP="00000000" w:rsidRDefault="00000000" w:rsidRPr="00000000" w14:paraId="00000059">
      <w:pPr>
        <w:widowControl w:val="0"/>
        <w:numPr>
          <w:ilvl w:val="0"/>
          <w:numId w:val="1"/>
        </w:numPr>
        <w:spacing w:after="0" w:afterAutospacing="0" w:line="276" w:lineRule="auto"/>
        <w:ind w:left="720" w:hanging="360"/>
        <w:rPr>
          <w:sz w:val="28"/>
          <w:szCs w:val="28"/>
          <w:u w:val="none"/>
        </w:rPr>
      </w:pPr>
      <w:hyperlink r:id="rId71">
        <w:r w:rsidDel="00000000" w:rsidR="00000000" w:rsidRPr="00000000">
          <w:rPr>
            <w:color w:val="1155cc"/>
            <w:sz w:val="28"/>
            <w:szCs w:val="28"/>
            <w:u w:val="single"/>
            <w:rtl w:val="0"/>
          </w:rPr>
          <w:t xml:space="preserve">Foreign Assistance</w:t>
        </w:r>
      </w:hyperlink>
      <w:r w:rsidDel="00000000" w:rsidR="00000000" w:rsidRPr="00000000">
        <w:rPr>
          <w:sz w:val="28"/>
          <w:szCs w:val="28"/>
          <w:rtl w:val="0"/>
        </w:rPr>
        <w:t xml:space="preserve">: Data sets/interactive maps of U.S. foreign assistance.</w:t>
      </w:r>
    </w:p>
    <w:p w:rsidR="00000000" w:rsidDel="00000000" w:rsidP="00000000" w:rsidRDefault="00000000" w:rsidRPr="00000000" w14:paraId="0000005A">
      <w:pPr>
        <w:numPr>
          <w:ilvl w:val="0"/>
          <w:numId w:val="1"/>
        </w:numPr>
        <w:ind w:left="720" w:hanging="360"/>
        <w:rPr>
          <w:sz w:val="28"/>
          <w:szCs w:val="28"/>
        </w:rPr>
      </w:pPr>
      <w:hyperlink r:id="rId72">
        <w:r w:rsidDel="00000000" w:rsidR="00000000" w:rsidRPr="00000000">
          <w:rPr>
            <w:color w:val="1155cc"/>
            <w:sz w:val="28"/>
            <w:szCs w:val="28"/>
            <w:u w:val="single"/>
            <w:rtl w:val="0"/>
          </w:rPr>
          <w:t xml:space="preserve">OECD</w:t>
        </w:r>
      </w:hyperlink>
      <w:r w:rsidDel="00000000" w:rsidR="00000000" w:rsidRPr="00000000">
        <w:rPr>
          <w:sz w:val="28"/>
          <w:szCs w:val="28"/>
          <w:rtl w:val="0"/>
        </w:rPr>
        <w:t xml:space="preserve">: Econ and social stats from around the industrialized world.</w:t>
      </w:r>
    </w:p>
    <w:p w:rsidR="00000000" w:rsidDel="00000000" w:rsidP="00000000" w:rsidRDefault="00000000" w:rsidRPr="00000000" w14:paraId="0000005B">
      <w:pPr>
        <w:numPr>
          <w:ilvl w:val="0"/>
          <w:numId w:val="1"/>
        </w:numPr>
        <w:ind w:left="720" w:hanging="360"/>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Sports:</w:t>
      </w:r>
    </w:p>
    <w:p w:rsidR="00000000" w:rsidDel="00000000" w:rsidP="00000000" w:rsidRDefault="00000000" w:rsidRPr="00000000" w14:paraId="0000005D">
      <w:pPr>
        <w:numPr>
          <w:ilvl w:val="0"/>
          <w:numId w:val="2"/>
        </w:numPr>
        <w:ind w:left="720" w:hanging="360"/>
        <w:rPr>
          <w:sz w:val="28"/>
          <w:szCs w:val="28"/>
          <w:u w:val="none"/>
        </w:rPr>
      </w:pPr>
      <w:hyperlink r:id="rId73">
        <w:r w:rsidDel="00000000" w:rsidR="00000000" w:rsidRPr="00000000">
          <w:rPr>
            <w:color w:val="1155cc"/>
            <w:sz w:val="28"/>
            <w:szCs w:val="28"/>
            <w:u w:val="single"/>
            <w:rtl w:val="0"/>
          </w:rPr>
          <w:t xml:space="preserve">Baseball Reference</w:t>
        </w:r>
      </w:hyperlink>
      <w:r w:rsidDel="00000000" w:rsidR="00000000" w:rsidRPr="00000000">
        <w:rPr>
          <w:sz w:val="28"/>
          <w:szCs w:val="28"/>
          <w:rtl w:val="0"/>
        </w:rPr>
        <w:t xml:space="preserve">, </w:t>
      </w:r>
      <w:hyperlink r:id="rId74">
        <w:r w:rsidDel="00000000" w:rsidR="00000000" w:rsidRPr="00000000">
          <w:rPr>
            <w:color w:val="1155cc"/>
            <w:sz w:val="28"/>
            <w:szCs w:val="28"/>
            <w:u w:val="single"/>
            <w:rtl w:val="0"/>
          </w:rPr>
          <w:t xml:space="preserve">Pro Football Reference</w:t>
        </w:r>
      </w:hyperlink>
      <w:r w:rsidDel="00000000" w:rsidR="00000000" w:rsidRPr="00000000">
        <w:rPr>
          <w:b w:val="1"/>
          <w:sz w:val="28"/>
          <w:szCs w:val="28"/>
          <w:rtl w:val="0"/>
        </w:rPr>
        <w:t xml:space="preserve">, </w:t>
      </w:r>
      <w:hyperlink r:id="rId75">
        <w:r w:rsidDel="00000000" w:rsidR="00000000" w:rsidRPr="00000000">
          <w:rPr>
            <w:color w:val="1155cc"/>
            <w:sz w:val="28"/>
            <w:szCs w:val="28"/>
            <w:u w:val="single"/>
            <w:rtl w:val="0"/>
          </w:rPr>
          <w:t xml:space="preserve">Basketball Reference</w:t>
        </w:r>
      </w:hyperlink>
      <w:r w:rsidDel="00000000" w:rsidR="00000000" w:rsidRPr="00000000">
        <w:rPr>
          <w:b w:val="1"/>
          <w:sz w:val="28"/>
          <w:szCs w:val="28"/>
          <w:rtl w:val="0"/>
        </w:rPr>
        <w:t xml:space="preserve">: </w:t>
      </w:r>
      <w:r w:rsidDel="00000000" w:rsidR="00000000" w:rsidRPr="00000000">
        <w:rPr>
          <w:sz w:val="28"/>
          <w:szCs w:val="28"/>
          <w:rtl w:val="0"/>
        </w:rPr>
        <w:t xml:space="preserve">packed with data on just about any game in history as well as individual player stats. There are also hockey, soccer and college basketball and football sites.</w:t>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Grab Bag</w:t>
      </w:r>
    </w:p>
    <w:p w:rsidR="00000000" w:rsidDel="00000000" w:rsidP="00000000" w:rsidRDefault="00000000" w:rsidRPr="00000000" w14:paraId="00000060">
      <w:pPr>
        <w:numPr>
          <w:ilvl w:val="0"/>
          <w:numId w:val="3"/>
        </w:numPr>
        <w:ind w:left="720" w:hanging="360"/>
        <w:rPr>
          <w:sz w:val="28"/>
          <w:szCs w:val="28"/>
        </w:rPr>
      </w:pPr>
      <w:hyperlink r:id="rId76">
        <w:r w:rsidDel="00000000" w:rsidR="00000000" w:rsidRPr="00000000">
          <w:rPr>
            <w:sz w:val="28"/>
            <w:szCs w:val="28"/>
            <w:u w:val="single"/>
            <w:rtl w:val="0"/>
          </w:rPr>
          <w:t xml:space="preserve">National Vulnerability Database</w:t>
        </w:r>
      </w:hyperlink>
      <w:r w:rsidDel="00000000" w:rsidR="00000000" w:rsidRPr="00000000">
        <w:rPr>
          <w:sz w:val="28"/>
          <w:szCs w:val="28"/>
          <w:rtl w:val="0"/>
        </w:rPr>
        <w:t xml:space="preserve"> for technology vulnerabilities.</w:t>
      </w:r>
    </w:p>
    <w:p w:rsidR="00000000" w:rsidDel="00000000" w:rsidP="00000000" w:rsidRDefault="00000000" w:rsidRPr="00000000" w14:paraId="00000061">
      <w:pPr>
        <w:numPr>
          <w:ilvl w:val="0"/>
          <w:numId w:val="3"/>
        </w:numPr>
        <w:ind w:left="720" w:hanging="360"/>
        <w:rPr>
          <w:sz w:val="28"/>
          <w:szCs w:val="28"/>
        </w:rPr>
      </w:pPr>
      <w:hyperlink r:id="rId77">
        <w:r w:rsidDel="00000000" w:rsidR="00000000" w:rsidRPr="00000000">
          <w:rPr>
            <w:sz w:val="28"/>
            <w:szCs w:val="28"/>
            <w:u w:val="single"/>
            <w:rtl w:val="0"/>
          </w:rPr>
          <w:t xml:space="preserve">Coin metrics</w:t>
        </w:r>
      </w:hyperlink>
      <w:r w:rsidDel="00000000" w:rsidR="00000000" w:rsidRPr="00000000">
        <w:rPr>
          <w:sz w:val="28"/>
          <w:szCs w:val="28"/>
          <w:rtl w:val="0"/>
        </w:rPr>
        <w:t xml:space="preserve">: Trends for different types of new currency.</w:t>
      </w:r>
    </w:p>
    <w:p w:rsidR="00000000" w:rsidDel="00000000" w:rsidP="00000000" w:rsidRDefault="00000000" w:rsidRPr="00000000" w14:paraId="00000062">
      <w:pPr>
        <w:numPr>
          <w:ilvl w:val="0"/>
          <w:numId w:val="3"/>
        </w:numPr>
        <w:ind w:left="720" w:hanging="360"/>
        <w:rPr>
          <w:sz w:val="28"/>
          <w:szCs w:val="28"/>
        </w:rPr>
      </w:pPr>
      <w:hyperlink r:id="rId78">
        <w:r w:rsidDel="00000000" w:rsidR="00000000" w:rsidRPr="00000000">
          <w:rPr>
            <w:sz w:val="28"/>
            <w:szCs w:val="28"/>
            <w:u w:val="single"/>
            <w:rtl w:val="0"/>
          </w:rPr>
          <w:t xml:space="preserve">Survey of Consumer Finances</w:t>
        </w:r>
      </w:hyperlink>
      <w:r w:rsidDel="00000000" w:rsidR="00000000" w:rsidRPr="00000000">
        <w:rPr>
          <w:rtl w:val="0"/>
        </w:rPr>
      </w:r>
    </w:p>
    <w:p w:rsidR="00000000" w:rsidDel="00000000" w:rsidP="00000000" w:rsidRDefault="00000000" w:rsidRPr="00000000" w14:paraId="00000063">
      <w:pPr>
        <w:numPr>
          <w:ilvl w:val="0"/>
          <w:numId w:val="3"/>
        </w:numPr>
        <w:ind w:left="720" w:hanging="360"/>
        <w:rPr>
          <w:sz w:val="28"/>
          <w:szCs w:val="28"/>
        </w:rPr>
      </w:pPr>
      <w:hyperlink r:id="rId79">
        <w:r w:rsidDel="00000000" w:rsidR="00000000" w:rsidRPr="00000000">
          <w:rPr>
            <w:sz w:val="28"/>
            <w:szCs w:val="28"/>
            <w:u w:val="single"/>
            <w:rtl w:val="0"/>
          </w:rPr>
          <w:t xml:space="preserve">Google Trends </w:t>
        </w:r>
      </w:hyperlink>
      <w:r w:rsidDel="00000000" w:rsidR="00000000" w:rsidRPr="00000000">
        <w:rPr>
          <w:rtl w:val="0"/>
        </w:rPr>
      </w:r>
    </w:p>
    <w:p w:rsidR="00000000" w:rsidDel="00000000" w:rsidP="00000000" w:rsidRDefault="00000000" w:rsidRPr="00000000" w14:paraId="00000064">
      <w:pPr>
        <w:numPr>
          <w:ilvl w:val="0"/>
          <w:numId w:val="3"/>
        </w:numPr>
        <w:ind w:left="720" w:hanging="360"/>
        <w:rPr>
          <w:sz w:val="28"/>
          <w:szCs w:val="28"/>
          <w:u w:val="none"/>
        </w:rPr>
      </w:pPr>
      <w:hyperlink r:id="rId80">
        <w:r w:rsidDel="00000000" w:rsidR="00000000" w:rsidRPr="00000000">
          <w:rPr>
            <w:color w:val="1155cc"/>
            <w:sz w:val="28"/>
            <w:szCs w:val="28"/>
            <w:u w:val="single"/>
            <w:rtl w:val="0"/>
          </w:rPr>
          <w:t xml:space="preserve">Google Dataset Search</w:t>
        </w:r>
      </w:hyperlink>
      <w:r w:rsidDel="00000000" w:rsidR="00000000" w:rsidRPr="00000000">
        <w:rPr>
          <w:sz w:val="28"/>
          <w:szCs w:val="28"/>
          <w:rtl w:val="0"/>
        </w:rPr>
        <w:t xml:space="preserve"> like Google search, but for datasets.</w:t>
      </w:r>
    </w:p>
    <w:p w:rsidR="00000000" w:rsidDel="00000000" w:rsidP="00000000" w:rsidRDefault="00000000" w:rsidRPr="00000000" w14:paraId="00000065">
      <w:pPr>
        <w:numPr>
          <w:ilvl w:val="0"/>
          <w:numId w:val="3"/>
        </w:numPr>
        <w:ind w:left="720" w:hanging="360"/>
        <w:rPr>
          <w:sz w:val="28"/>
          <w:szCs w:val="28"/>
          <w:u w:val="none"/>
        </w:rPr>
      </w:pPr>
      <w:r w:rsidDel="00000000" w:rsidR="00000000" w:rsidRPr="00000000">
        <w:rPr>
          <w:sz w:val="28"/>
          <w:szCs w:val="28"/>
          <w:rtl w:val="0"/>
        </w:rPr>
        <w:t xml:space="preserve">A list of </w:t>
      </w:r>
      <w:hyperlink r:id="rId81">
        <w:r w:rsidDel="00000000" w:rsidR="00000000" w:rsidRPr="00000000">
          <w:rPr>
            <w:color w:val="1155cc"/>
            <w:sz w:val="28"/>
            <w:szCs w:val="28"/>
            <w:u w:val="single"/>
            <w:rtl w:val="0"/>
          </w:rPr>
          <w:t xml:space="preserve">all the datasets</w:t>
        </w:r>
      </w:hyperlink>
      <w:r w:rsidDel="00000000" w:rsidR="00000000" w:rsidRPr="00000000">
        <w:rPr>
          <w:sz w:val="28"/>
          <w:szCs w:val="28"/>
          <w:rtl w:val="0"/>
        </w:rPr>
        <w:t xml:space="preserve"> published in the Data Is Plural newsletter (you have to sign up for a free data.world account to view this).</w:t>
      </w:r>
    </w:p>
    <w:p w:rsidR="00000000" w:rsidDel="00000000" w:rsidP="00000000" w:rsidRDefault="00000000" w:rsidRPr="00000000" w14:paraId="00000066">
      <w:pPr>
        <w:spacing w:line="276" w:lineRule="auto"/>
        <w:rPr>
          <w:sz w:val="28"/>
          <w:szCs w:val="28"/>
        </w:rPr>
      </w:pPr>
      <w:r w:rsidDel="00000000" w:rsidR="00000000" w:rsidRPr="00000000">
        <w:rPr>
          <w:rtl w:val="0"/>
        </w:rPr>
      </w:r>
    </w:p>
    <w:p w:rsidR="00000000" w:rsidDel="00000000" w:rsidP="00000000" w:rsidRDefault="00000000" w:rsidRPr="00000000" w14:paraId="00000067">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68">
      <w:pPr>
        <w:spacing w:line="276" w:lineRule="auto"/>
        <w:ind w:left="0" w:firstLine="0"/>
        <w:rPr>
          <w:b w:val="1"/>
          <w:sz w:val="28"/>
          <w:szCs w:val="28"/>
        </w:rPr>
      </w:pPr>
      <w:r w:rsidDel="00000000" w:rsidR="00000000" w:rsidRPr="00000000">
        <w:rPr>
          <w:rtl w:val="0"/>
        </w:rPr>
      </w:r>
    </w:p>
    <w:sectPr>
      <w:headerReference r:id="rId82" w:type="default"/>
      <w:pgSz w:h="15840" w:w="12240"/>
      <w:pgMar w:bottom="1440" w:top="1440" w:left="1440" w:right="1440" w:header="0" w:footer="720"/>
      <w:pgNumType w:start="1"/>
      <w:sectPrChange w:author="Kirk Grauf" w:id="0" w:date="2019-06-13T03:37:00Z">
        <w:sectPr w:rsidR="000000" w:rsidDel="000000" w:rsidRPr="000000" w:rsidSect="000000">
          <w:pgMar w:bottom="1440" w:top="1440" w:left="1440" w:right="1440"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fa Slab On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ins w:author="Kirk Grauf" w:id="1" w:date="2019-06-13T03:37:00Z"/>
        <w:b w:val="1"/>
        <w:sz w:val="28"/>
        <w:szCs w:val="28"/>
      </w:rPr>
    </w:pPr>
    <w:ins w:author="Kirk Grauf" w:id="1" w:date="2019-06-13T03:37:00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dla.mil/DispositionServices/Offers/Reutilization/LawEnforcement/PublicInformation.aspx" TargetMode="External"/><Relationship Id="rId42" Type="http://schemas.openxmlformats.org/officeDocument/2006/relationships/hyperlink" Target="https://www.sipri.org/databases" TargetMode="External"/><Relationship Id="rId41" Type="http://schemas.openxmlformats.org/officeDocument/2006/relationships/hyperlink" Target="http://www.start.umd.edu/" TargetMode="External"/><Relationship Id="rId44" Type="http://schemas.openxmlformats.org/officeDocument/2006/relationships/hyperlink" Target="https://www.nhtsa.gov/research-data/fatality-analysis-reporting-system-fars" TargetMode="External"/><Relationship Id="rId43" Type="http://schemas.openxmlformats.org/officeDocument/2006/relationships/hyperlink" Target="https://www.nhtsa.gov/research-data" TargetMode="External"/><Relationship Id="rId46" Type="http://schemas.openxmlformats.org/officeDocument/2006/relationships/hyperlink" Target="https://www.cdc.gov/healthyyouth/data/yrbs/index.htm" TargetMode="External"/><Relationship Id="rId45" Type="http://schemas.openxmlformats.org/officeDocument/2006/relationships/hyperlink" Target="https://www.cdc.gov/datastatistics/index.html" TargetMode="External"/><Relationship Id="rId80" Type="http://schemas.openxmlformats.org/officeDocument/2006/relationships/hyperlink" Target="https://toolbox.google.com/datasetsearch" TargetMode="External"/><Relationship Id="rId82" Type="http://schemas.openxmlformats.org/officeDocument/2006/relationships/header" Target="header1.xml"/><Relationship Id="rId81" Type="http://schemas.openxmlformats.org/officeDocument/2006/relationships/hyperlink" Target="https://data.world/jsvine/data-is-plural-archive/workspace/file?filename=Data+Is+Plural+%E2%80%94+Structured+Archiv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ums.org/" TargetMode="External"/><Relationship Id="rId48" Type="http://schemas.openxmlformats.org/officeDocument/2006/relationships/hyperlink" Target="https://www.cdc.gov/nchs/data_access/ftp_data.htm" TargetMode="External"/><Relationship Id="rId47" Type="http://schemas.openxmlformats.org/officeDocument/2006/relationships/hyperlink" Target="https://www.cms.gov/openpayments/" TargetMode="External"/><Relationship Id="rId49" Type="http://schemas.openxmlformats.org/officeDocument/2006/relationships/hyperlink" Target="https://www.epa.gov/outdoor-air-quality-data" TargetMode="External"/><Relationship Id="rId5" Type="http://schemas.openxmlformats.org/officeDocument/2006/relationships/styles" Target="styles.xml"/><Relationship Id="rId6" Type="http://schemas.openxmlformats.org/officeDocument/2006/relationships/hyperlink" Target="https://factfinder.census.gov/faces/nav/jsf/pages/index.xhtml" TargetMode="External"/><Relationship Id="rId7" Type="http://schemas.openxmlformats.org/officeDocument/2006/relationships/hyperlink" Target="https://www.census.gov/library/video/2017/tutorial-excel-census-data.html" TargetMode="External"/><Relationship Id="rId8" Type="http://schemas.openxmlformats.org/officeDocument/2006/relationships/hyperlink" Target="https://censusreporter.org/" TargetMode="External"/><Relationship Id="rId73" Type="http://schemas.openxmlformats.org/officeDocument/2006/relationships/hyperlink" Target="https://www.baseball-reference.com/" TargetMode="External"/><Relationship Id="rId72" Type="http://schemas.openxmlformats.org/officeDocument/2006/relationships/hyperlink" Target="https://stats.oecd.org/" TargetMode="External"/><Relationship Id="rId31" Type="http://schemas.openxmlformats.org/officeDocument/2006/relationships/hyperlink" Target="http://www.criminaljustice.ny.gov/crimnet/ojsa/stats.htm" TargetMode="External"/><Relationship Id="rId75" Type="http://schemas.openxmlformats.org/officeDocument/2006/relationships/hyperlink" Target="https://www.basketball-reference.com/" TargetMode="External"/><Relationship Id="rId30" Type="http://schemas.openxmlformats.org/officeDocument/2006/relationships/hyperlink" Target="https://www.seethroughny.net/" TargetMode="External"/><Relationship Id="rId74" Type="http://schemas.openxmlformats.org/officeDocument/2006/relationships/hyperlink" Target="https://www.pro-football-reference.com/" TargetMode="External"/><Relationship Id="rId33" Type="http://schemas.openxmlformats.org/officeDocument/2006/relationships/hyperlink" Target="https://opendata.cityofnewyork.us/data/" TargetMode="External"/><Relationship Id="rId77" Type="http://schemas.openxmlformats.org/officeDocument/2006/relationships/hyperlink" Target="https://coinmetrics.io/data-downloads/" TargetMode="External"/><Relationship Id="rId32" Type="http://schemas.openxmlformats.org/officeDocument/2006/relationships/hyperlink" Target="https://www1.nyc.gov/site/nypd/stats/reports-analysis/homicide.page" TargetMode="External"/><Relationship Id="rId76" Type="http://schemas.openxmlformats.org/officeDocument/2006/relationships/hyperlink" Target="https://nvd.nist.gov/" TargetMode="External"/><Relationship Id="rId35" Type="http://schemas.openxmlformats.org/officeDocument/2006/relationships/hyperlink" Target="https://www.capitaliq.com/ciqdotnet/login-sso.aspx?bmctx=202C7940E5B3C784A1D977EF9E24AB0D&amp;contextType=external&amp;username=string&amp;enablePersistentLogin=true&amp;OverrideRetryLimit=0&amp;contextValue=%2Foam&amp;password=secure_string&amp;challenge_url=https%3A%2F%2Fwww.capitaliq.com%2Fciqdotnet%2Flogin-sso.aspx&amp;request_id=7309555740275945944&amp;authn_try_count=0&amp;locale=en_US&amp;resource_url=https%253A%252F%252Fwww.capitaliq.com%252FCIQDotNet%252FLogin.aspx" TargetMode="External"/><Relationship Id="rId79" Type="http://schemas.openxmlformats.org/officeDocument/2006/relationships/hyperlink" Target="https://trends.google.com/trends/?geo=US" TargetMode="External"/><Relationship Id="rId34" Type="http://schemas.openxmlformats.org/officeDocument/2006/relationships/hyperlink" Target="https://data.ny.gov/" TargetMode="External"/><Relationship Id="rId78" Type="http://schemas.openxmlformats.org/officeDocument/2006/relationships/hyperlink" Target="https://www.federalreserve.gov/econres/scfindex.htm?elqCampaignId=5888" TargetMode="External"/><Relationship Id="rId71" Type="http://schemas.openxmlformats.org/officeDocument/2006/relationships/hyperlink" Target="https://www.foreignassistance.gov/explore" TargetMode="External"/><Relationship Id="rId70" Type="http://schemas.openxmlformats.org/officeDocument/2006/relationships/hyperlink" Target="https://www.cia.gov/library/publications/the-world-factbook/" TargetMode="External"/><Relationship Id="rId37" Type="http://schemas.openxmlformats.org/officeDocument/2006/relationships/hyperlink" Target="https://www.bea.gov/data" TargetMode="External"/><Relationship Id="rId36" Type="http://schemas.openxmlformats.org/officeDocument/2006/relationships/hyperlink" Target="https://www.bls.gov/Data/" TargetMode="External"/><Relationship Id="rId39" Type="http://schemas.openxmlformats.org/officeDocument/2006/relationships/hyperlink" Target="https://www.longwarjournal.org/us-airstrikes-in-the-long-war" TargetMode="External"/><Relationship Id="rId38" Type="http://schemas.openxmlformats.org/officeDocument/2006/relationships/hyperlink" Target="https://fred.stlouisfed.org/" TargetMode="External"/><Relationship Id="rId62" Type="http://schemas.openxmlformats.org/officeDocument/2006/relationships/hyperlink" Target="https://www.eia.gov/" TargetMode="External"/><Relationship Id="rId61" Type="http://schemas.openxmlformats.org/officeDocument/2006/relationships/hyperlink" Target="https://www.ncdc.noaa.gov/cag/city/time-series/USW00023185/tavg/1/2/1895-2018?base_prd=true&amp;firstbaseyear=1901&amp;lastbaseyear=2000&amp;trend=true&amp;trend_base=10&amp;firsttrendyear=1895&amp;lasttrendyear=2018" TargetMode="External"/><Relationship Id="rId20" Type="http://schemas.openxmlformats.org/officeDocument/2006/relationships/hyperlink" Target="https://www.transtats.bts.gov/Tables.asp?DB_ID=120" TargetMode="External"/><Relationship Id="rId64" Type="http://schemas.openxmlformats.org/officeDocument/2006/relationships/hyperlink" Target="https://www.cbp.gov/newsroom/media-resources/stats" TargetMode="External"/><Relationship Id="rId63" Type="http://schemas.openxmlformats.org/officeDocument/2006/relationships/hyperlink" Target="https://www.dhs.gov/immigration-statistics/yearbook" TargetMode="External"/><Relationship Id="rId22" Type="http://schemas.openxmlformats.org/officeDocument/2006/relationships/hyperlink" Target="https://www.charitynavigator.org/" TargetMode="External"/><Relationship Id="rId66" Type="http://schemas.openxmlformats.org/officeDocument/2006/relationships/hyperlink" Target="http://stat.wto.org/Home/WSDBHome.aspx" TargetMode="External"/><Relationship Id="rId21" Type="http://schemas.openxmlformats.org/officeDocument/2006/relationships/hyperlink" Target="https://projects.propublica.org/nonprofits/" TargetMode="External"/><Relationship Id="rId65" Type="http://schemas.openxmlformats.org/officeDocument/2006/relationships/hyperlink" Target="https://www.uscis.gov/tools/reports-studies/immigration-forms-data" TargetMode="External"/><Relationship Id="rId24" Type="http://schemas.openxmlformats.org/officeDocument/2006/relationships/hyperlink" Target="https://www.whitehouse.gov/omb/historical-tables/" TargetMode="External"/><Relationship Id="rId68" Type="http://schemas.openxmlformats.org/officeDocument/2006/relationships/hyperlink" Target="http://data.un.org/" TargetMode="External"/><Relationship Id="rId23" Type="http://schemas.openxmlformats.org/officeDocument/2006/relationships/hyperlink" Target="https://registry.opendata.aws/irs990/" TargetMode="External"/><Relationship Id="rId67" Type="http://schemas.openxmlformats.org/officeDocument/2006/relationships/hyperlink" Target="https://data.worldbank.org/" TargetMode="External"/><Relationship Id="rId60" Type="http://schemas.openxmlformats.org/officeDocument/2006/relationships/hyperlink" Target="https://www.epa.gov/outdoor-air-quality-data/download-daily-data" TargetMode="External"/><Relationship Id="rId26" Type="http://schemas.openxmlformats.org/officeDocument/2006/relationships/hyperlink" Target="https://www.cbo.gov/about/products/budget-economic-data" TargetMode="External"/><Relationship Id="rId25" Type="http://schemas.openxmlformats.org/officeDocument/2006/relationships/hyperlink" Target="https://obamawhitehouse.archives.gov/open/around/eop/omb/datasets" TargetMode="External"/><Relationship Id="rId69" Type="http://schemas.openxmlformats.org/officeDocument/2006/relationships/hyperlink" Target="https://ec.europa.eu/eurostat/data/database" TargetMode="External"/><Relationship Id="rId28" Type="http://schemas.openxmlformats.org/officeDocument/2006/relationships/hyperlink" Target="https://www.fbi.gov/services/cjis/ucr" TargetMode="External"/><Relationship Id="rId27" Type="http://schemas.openxmlformats.org/officeDocument/2006/relationships/hyperlink" Target="https://www.contractormisconduct.org/misconduct?misconduct_type=&amp;disposition_type=&amp;court_type=&amp;enforcement_agency=&amp;contracting_party=&amp;penalty=100000000-999999999999&amp;from=2014&amp;to=2019" TargetMode="External"/><Relationship Id="rId29" Type="http://schemas.openxmlformats.org/officeDocument/2006/relationships/hyperlink" Target="https://www.bjs.gov/index.cfm?ty=dca" TargetMode="External"/><Relationship Id="rId51" Type="http://schemas.openxmlformats.org/officeDocument/2006/relationships/hyperlink" Target="https://www.hcup-us.ahrq.gov/db/nation/nrd/nrddbdocumentation.jsp" TargetMode="External"/><Relationship Id="rId50" Type="http://schemas.openxmlformats.org/officeDocument/2006/relationships/hyperlink" Target="https://www.cpsc.gov/Newsroom/Downloadable-Data" TargetMode="External"/><Relationship Id="rId53" Type="http://schemas.openxmlformats.org/officeDocument/2006/relationships/hyperlink" Target="http://www.countyhealthrankings.org/" TargetMode="External"/><Relationship Id="rId52" Type="http://schemas.openxmlformats.org/officeDocument/2006/relationships/hyperlink" Target="https://www.usnews.com/static/documents/health/best-hospitals/BH_Methodology_2018-19.pdf" TargetMode="External"/><Relationship Id="rId11" Type="http://schemas.openxmlformats.org/officeDocument/2006/relationships/hyperlink" Target="https://www.bls.gov/data/" TargetMode="External"/><Relationship Id="rId55" Type="http://schemas.openxmlformats.org/officeDocument/2006/relationships/hyperlink" Target="https://www2.ed.gov/rschstat/catalog/index.html" TargetMode="External"/><Relationship Id="rId10" Type="http://schemas.openxmlformats.org/officeDocument/2006/relationships/hyperlink" Target="http://gss.norc.org/" TargetMode="External"/><Relationship Id="rId54" Type="http://schemas.openxmlformats.org/officeDocument/2006/relationships/hyperlink" Target="https://www.kff.org/statedata/" TargetMode="External"/><Relationship Id="rId13" Type="http://schemas.openxmlformats.org/officeDocument/2006/relationships/hyperlink" Target="https://www.childtrends.org/databank-indicators/databank-by-topics" TargetMode="External"/><Relationship Id="rId57" Type="http://schemas.openxmlformats.org/officeDocument/2006/relationships/hyperlink" Target="https://ocrdata.ed.gov/" TargetMode="External"/><Relationship Id="rId12" Type="http://schemas.openxmlformats.org/officeDocument/2006/relationships/hyperlink" Target="https://www.bls.gov/eag/eag.ga.htm" TargetMode="External"/><Relationship Id="rId56" Type="http://schemas.openxmlformats.org/officeDocument/2006/relationships/hyperlink" Target="https://nces.ed.gov/" TargetMode="External"/><Relationship Id="rId15" Type="http://schemas.openxmlformats.org/officeDocument/2006/relationships/hyperlink" Target="https://www.data.gov/" TargetMode="External"/><Relationship Id="rId59" Type="http://schemas.openxmlformats.org/officeDocument/2006/relationships/hyperlink" Target="https://data.worldbank.org/indicator/en.atm.co2e.pc" TargetMode="External"/><Relationship Id="rId14" Type="http://schemas.openxmlformats.org/officeDocument/2006/relationships/hyperlink" Target="https://www.data.gov/" TargetMode="External"/><Relationship Id="rId58" Type="http://schemas.openxmlformats.org/officeDocument/2006/relationships/hyperlink" Target="https://www.epa.gov/toxics-release-inventory-tri-program/tri-data-and-tools" TargetMode="External"/><Relationship Id="rId17" Type="http://schemas.openxmlformats.org/officeDocument/2006/relationships/hyperlink" Target="https://www.bjs.gov/" TargetMode="External"/><Relationship Id="rId16" Type="http://schemas.openxmlformats.org/officeDocument/2006/relationships/hyperlink" Target="https://efile.fara.gov/pls/apex/f?p=145:10" TargetMode="External"/><Relationship Id="rId19" Type="http://schemas.openxmlformats.org/officeDocument/2006/relationships/hyperlink" Target="https://www.govtrack.us/misconduct" TargetMode="External"/><Relationship Id="rId18" Type="http://schemas.openxmlformats.org/officeDocument/2006/relationships/hyperlink" Target="https://www.govinfo.gov/collection/plum-book?path=/gpo/United%20States%20Government%20Policy%20and%20Supporting%20Positions%20(Plum%20Book)/20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